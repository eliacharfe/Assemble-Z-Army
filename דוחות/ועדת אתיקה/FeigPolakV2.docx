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k/ink1.xml" ContentType="application/inkml+xml"/>
  <Override PartName="/word/ink/ink2.xml" ContentType="application/inkml+xml"/>
  <Override PartName="/word/ink/ink3.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72879" w14:textId="790D8DC3" w:rsidR="009D39E3" w:rsidRDefault="009D39E3" w:rsidP="00A523F3">
      <w:pPr>
        <w:spacing w:line="360" w:lineRule="auto"/>
        <w:jc w:val="center"/>
        <w:rPr>
          <w:rFonts w:ascii="Arial" w:hAnsi="Arial" w:cs="Arial"/>
          <w:b/>
          <w:bCs/>
          <w:sz w:val="24"/>
          <w:rtl/>
        </w:rPr>
      </w:pPr>
      <w:bookmarkStart w:id="0" w:name="_Hlk100143986"/>
      <w:r w:rsidRPr="00C15C69">
        <w:rPr>
          <w:rFonts w:ascii="Arial" w:hAnsi="Arial" w:cs="Arial"/>
          <w:b/>
          <w:bCs/>
          <w:sz w:val="24"/>
          <w:rtl/>
        </w:rPr>
        <w:t xml:space="preserve">טופס בקשה לאישור מחקר בחוג למדעי </w:t>
      </w:r>
      <w:r>
        <w:rPr>
          <w:rFonts w:ascii="Arial" w:hAnsi="Arial" w:cs="Arial" w:hint="cs"/>
          <w:b/>
          <w:bCs/>
          <w:sz w:val="24"/>
          <w:rtl/>
        </w:rPr>
        <w:t>ה</w:t>
      </w:r>
      <w:r w:rsidR="00A523F3">
        <w:rPr>
          <w:rFonts w:ascii="Arial" w:hAnsi="Arial" w:cs="Arial" w:hint="cs"/>
          <w:b/>
          <w:bCs/>
          <w:sz w:val="24"/>
          <w:rtl/>
        </w:rPr>
        <w:t>מחשב</w:t>
      </w:r>
    </w:p>
    <w:p w14:paraId="63FE21FB" w14:textId="3EC34D6A" w:rsidR="007C702F" w:rsidRPr="009577A9" w:rsidRDefault="008E0FE8" w:rsidP="007C702F">
      <w:pPr>
        <w:spacing w:line="360" w:lineRule="auto"/>
        <w:jc w:val="center"/>
        <w:rPr>
          <w:b/>
          <w:bCs/>
          <w:color w:val="FF0000"/>
          <w:rtl/>
        </w:rPr>
      </w:pPr>
      <w:r>
        <w:rPr>
          <w:rFonts w:hint="cs"/>
          <w:b/>
          <w:bCs/>
          <w:color w:val="FF0000"/>
          <w:rtl/>
        </w:rPr>
        <w:t xml:space="preserve">יש למלא הטופס ב </w:t>
      </w:r>
      <w:r>
        <w:rPr>
          <w:b/>
          <w:bCs/>
          <w:color w:val="FF0000"/>
        </w:rPr>
        <w:t>Word</w:t>
      </w:r>
      <w:r>
        <w:rPr>
          <w:rFonts w:hint="cs"/>
          <w:b/>
          <w:bCs/>
          <w:color w:val="FF0000"/>
          <w:rtl/>
        </w:rPr>
        <w:t xml:space="preserve"> </w:t>
      </w:r>
      <w:r>
        <w:rPr>
          <w:b/>
          <w:bCs/>
          <w:color w:val="FF0000"/>
          <w:rtl/>
        </w:rPr>
        <w:br/>
      </w:r>
      <w:commentRangeStart w:id="1"/>
      <w:r w:rsidR="007C702F" w:rsidRPr="009577A9">
        <w:rPr>
          <w:rFonts w:hint="eastAsia"/>
          <w:b/>
          <w:bCs/>
          <w:color w:val="FF0000"/>
          <w:rtl/>
        </w:rPr>
        <w:t>אין</w:t>
      </w:r>
      <w:r w:rsidR="007C702F" w:rsidRPr="009577A9">
        <w:rPr>
          <w:b/>
          <w:bCs/>
          <w:color w:val="FF0000"/>
          <w:rtl/>
        </w:rPr>
        <w:t xml:space="preserve"> לעשות שינויים בטופס למעט מילוי התוכן בחלקים המיועדים לכך</w:t>
      </w:r>
      <w:commentRangeEnd w:id="1"/>
      <w:r w:rsidR="00DB5198">
        <w:rPr>
          <w:rStyle w:val="a9"/>
          <w:rtl/>
        </w:rPr>
        <w:commentReference w:id="1"/>
      </w:r>
    </w:p>
    <w:p w14:paraId="18047D49" w14:textId="77777777" w:rsidR="007C702F" w:rsidRPr="00C15C69" w:rsidRDefault="007C702F" w:rsidP="00A523F3">
      <w:pPr>
        <w:spacing w:line="360" w:lineRule="auto"/>
        <w:jc w:val="center"/>
        <w:rPr>
          <w:rFonts w:ascii="Arial" w:hAnsi="Arial" w:cs="Arial"/>
          <w:b/>
          <w:bCs/>
          <w:sz w:val="24"/>
        </w:rPr>
      </w:pPr>
    </w:p>
    <w:p w14:paraId="34D89209" w14:textId="27AB5253" w:rsidR="009D39E3" w:rsidRPr="00C15C69" w:rsidRDefault="009D39E3" w:rsidP="00A523F3">
      <w:pPr>
        <w:spacing w:line="360" w:lineRule="auto"/>
        <w:jc w:val="center"/>
        <w:rPr>
          <w:rFonts w:ascii="Arial" w:hAnsi="Arial" w:cs="Arial"/>
          <w:b/>
          <w:bCs/>
          <w:sz w:val="24"/>
          <w:rtl/>
        </w:rPr>
      </w:pPr>
      <w:r w:rsidRPr="00C15C69">
        <w:rPr>
          <w:rFonts w:ascii="Arial" w:hAnsi="Arial" w:cs="Arial"/>
          <w:b/>
          <w:bCs/>
          <w:sz w:val="24"/>
          <w:rtl/>
        </w:rPr>
        <w:t>אנ</w:t>
      </w:r>
      <w:r w:rsidR="00E476B7">
        <w:rPr>
          <w:rFonts w:ascii="Arial" w:hAnsi="Arial" w:cs="Arial" w:hint="cs"/>
          <w:b/>
          <w:bCs/>
          <w:sz w:val="24"/>
          <w:rtl/>
        </w:rPr>
        <w:t>חנו</w:t>
      </w:r>
      <w:r w:rsidRPr="00C15C69">
        <w:rPr>
          <w:rFonts w:ascii="Arial" w:hAnsi="Arial" w:cs="Arial"/>
          <w:b/>
          <w:bCs/>
          <w:sz w:val="24"/>
          <w:rtl/>
        </w:rPr>
        <w:t xml:space="preserve"> החתו</w:t>
      </w:r>
      <w:r w:rsidR="00E476B7">
        <w:rPr>
          <w:rFonts w:ascii="Arial" w:hAnsi="Arial" w:cs="Arial" w:hint="cs"/>
          <w:b/>
          <w:bCs/>
          <w:sz w:val="24"/>
          <w:rtl/>
        </w:rPr>
        <w:t>מים</w:t>
      </w:r>
      <w:r w:rsidRPr="00C15C69">
        <w:rPr>
          <w:rFonts w:ascii="Arial" w:hAnsi="Arial" w:cs="Arial"/>
          <w:b/>
          <w:bCs/>
          <w:sz w:val="24"/>
          <w:rtl/>
        </w:rPr>
        <w:t xml:space="preserve"> מטה מבקש</w:t>
      </w:r>
      <w:r w:rsidR="00E476B7">
        <w:rPr>
          <w:rFonts w:ascii="Arial" w:hAnsi="Arial" w:cs="Arial" w:hint="cs"/>
          <w:b/>
          <w:bCs/>
          <w:sz w:val="24"/>
          <w:rtl/>
        </w:rPr>
        <w:t>ים</w:t>
      </w:r>
      <w:r w:rsidRPr="00C15C69">
        <w:rPr>
          <w:rFonts w:ascii="Arial" w:hAnsi="Arial" w:cs="Arial"/>
          <w:b/>
          <w:bCs/>
          <w:sz w:val="24"/>
          <w:rtl/>
        </w:rPr>
        <w:t xml:space="preserve"> לערוך את </w:t>
      </w:r>
      <w:r w:rsidR="00A523F3">
        <w:rPr>
          <w:rFonts w:ascii="Arial" w:hAnsi="Arial" w:cs="Arial" w:hint="cs"/>
          <w:b/>
          <w:bCs/>
          <w:sz w:val="24"/>
          <w:rtl/>
        </w:rPr>
        <w:t>סקר השימושיות</w:t>
      </w:r>
      <w:r w:rsidRPr="00C15C69">
        <w:rPr>
          <w:rFonts w:ascii="Arial" w:hAnsi="Arial" w:cs="Arial"/>
          <w:b/>
          <w:bCs/>
          <w:sz w:val="24"/>
          <w:rtl/>
        </w:rPr>
        <w:t xml:space="preserve"> המפורט בזה:</w:t>
      </w:r>
    </w:p>
    <w:p w14:paraId="73672235" w14:textId="77777777" w:rsidR="009D39E3" w:rsidRPr="00C15C69" w:rsidRDefault="009D39E3" w:rsidP="009D39E3">
      <w:pPr>
        <w:spacing w:line="360" w:lineRule="auto"/>
        <w:rPr>
          <w:rFonts w:ascii="Arial" w:hAnsi="Arial" w:cs="Arial"/>
          <w:sz w:val="24"/>
          <w:rtl/>
        </w:rPr>
      </w:pPr>
    </w:p>
    <w:p w14:paraId="303EFFE2" w14:textId="497BCA7B" w:rsidR="00B00B48" w:rsidRDefault="00B00B48" w:rsidP="00CE05CD">
      <w:pPr>
        <w:spacing w:line="360" w:lineRule="auto"/>
        <w:rPr>
          <w:rFonts w:ascii="Arial" w:hAnsi="Arial" w:cs="Arial"/>
          <w:sz w:val="24"/>
          <w:rtl/>
        </w:rPr>
      </w:pPr>
      <w:r w:rsidRPr="00C15C69">
        <w:rPr>
          <w:rFonts w:ascii="Arial" w:hAnsi="Arial" w:cs="Arial"/>
          <w:b/>
          <w:bCs/>
          <w:sz w:val="24"/>
          <w:rtl/>
        </w:rPr>
        <w:t xml:space="preserve">תאריך </w:t>
      </w:r>
      <w:r w:rsidRPr="00BE5524">
        <w:rPr>
          <w:rFonts w:ascii="Arial" w:hAnsi="Arial" w:cs="Arial"/>
          <w:szCs w:val="20"/>
          <w:rtl/>
        </w:rPr>
        <w:t>הגש</w:t>
      </w:r>
      <w:r>
        <w:rPr>
          <w:rFonts w:ascii="Arial" w:hAnsi="Arial" w:cs="Arial" w:hint="cs"/>
          <w:szCs w:val="20"/>
          <w:rtl/>
        </w:rPr>
        <w:t xml:space="preserve">ת </w:t>
      </w:r>
      <w:r w:rsidR="00D11382">
        <w:rPr>
          <w:rFonts w:ascii="Arial" w:hAnsi="Arial" w:cs="Arial" w:hint="cs"/>
          <w:szCs w:val="20"/>
          <w:rtl/>
        </w:rPr>
        <w:t>הבקשה ה</w:t>
      </w:r>
      <w:r>
        <w:rPr>
          <w:rFonts w:ascii="Arial" w:hAnsi="Arial" w:cs="Arial" w:hint="cs"/>
          <w:szCs w:val="20"/>
          <w:rtl/>
        </w:rPr>
        <w:t>ראשונה</w:t>
      </w:r>
      <w:r w:rsidR="00D11382">
        <w:rPr>
          <w:rFonts w:ascii="Arial" w:hAnsi="Arial" w:cs="Arial" w:hint="cs"/>
          <w:szCs w:val="20"/>
          <w:rtl/>
        </w:rPr>
        <w:t xml:space="preserve"> לוועדת אתיקה של החוג למדעי המחשב</w:t>
      </w:r>
      <w:r>
        <w:rPr>
          <w:rFonts w:ascii="Arial" w:hAnsi="Arial" w:cs="Arial" w:hint="cs"/>
          <w:szCs w:val="20"/>
          <w:rtl/>
        </w:rPr>
        <w:t xml:space="preserve"> </w:t>
      </w:r>
      <w:r w:rsidRPr="00C15C69">
        <w:rPr>
          <w:rFonts w:ascii="Arial" w:hAnsi="Arial" w:cs="Arial"/>
          <w:sz w:val="24"/>
          <w:rtl/>
        </w:rPr>
        <w:t>:</w:t>
      </w:r>
      <w:r w:rsidRPr="00010645">
        <w:rPr>
          <w:rFonts w:ascii="Arial" w:hAnsi="Arial" w:cs="Arial"/>
          <w:sz w:val="24"/>
          <w:highlight w:val="yellow"/>
          <w:rtl/>
        </w:rPr>
        <w:t>____</w:t>
      </w:r>
      <w:r w:rsidRPr="002C3498">
        <w:rPr>
          <w:rFonts w:ascii="Arial" w:hAnsi="Arial" w:cs="Arial"/>
          <w:sz w:val="24"/>
          <w:highlight w:val="yellow"/>
          <w:u w:val="single"/>
          <w:rtl/>
        </w:rPr>
        <w:t>___</w:t>
      </w:r>
      <w:r w:rsidR="002C3498" w:rsidRPr="002C3498">
        <w:rPr>
          <w:rFonts w:ascii="Arial" w:hAnsi="Arial" w:cs="Arial" w:hint="cs"/>
          <w:sz w:val="24"/>
          <w:highlight w:val="yellow"/>
          <w:u w:val="single"/>
          <w:rtl/>
        </w:rPr>
        <w:t>04.04.2022</w:t>
      </w:r>
      <w:r w:rsidRPr="002C3498">
        <w:rPr>
          <w:rFonts w:ascii="Arial" w:hAnsi="Arial" w:cs="Arial"/>
          <w:sz w:val="24"/>
          <w:highlight w:val="yellow"/>
          <w:u w:val="single"/>
          <w:rtl/>
        </w:rPr>
        <w:t>_</w:t>
      </w:r>
      <w:r w:rsidRPr="00010645">
        <w:rPr>
          <w:rFonts w:ascii="Arial" w:hAnsi="Arial" w:cs="Arial"/>
          <w:sz w:val="24"/>
          <w:highlight w:val="yellow"/>
          <w:rtl/>
        </w:rPr>
        <w:t>________</w:t>
      </w:r>
    </w:p>
    <w:p w14:paraId="0C803506" w14:textId="69C47903" w:rsidR="00CE05CD" w:rsidRPr="00C15C69" w:rsidRDefault="00CE05CD" w:rsidP="00CE05CD">
      <w:pPr>
        <w:spacing w:line="360" w:lineRule="auto"/>
        <w:rPr>
          <w:rFonts w:ascii="Arial" w:hAnsi="Arial" w:cs="Arial"/>
          <w:sz w:val="24"/>
          <w:rtl/>
        </w:rPr>
      </w:pPr>
      <w:r w:rsidRPr="00C15C69">
        <w:rPr>
          <w:rFonts w:ascii="Arial" w:hAnsi="Arial" w:cs="Arial"/>
          <w:sz w:val="24"/>
          <w:rtl/>
        </w:rPr>
        <w:t>מספר גרסה</w:t>
      </w:r>
      <w:r w:rsidR="002E6EE1">
        <w:rPr>
          <w:rFonts w:ascii="Arial" w:hAnsi="Arial" w:cs="Arial" w:hint="cs"/>
          <w:sz w:val="24"/>
          <w:rtl/>
        </w:rPr>
        <w:t xml:space="preserve"> המוגשת לוועדת אתיקה של החוג</w:t>
      </w:r>
      <w:r w:rsidRPr="00C15C69">
        <w:rPr>
          <w:rFonts w:ascii="Arial" w:hAnsi="Arial" w:cs="Arial"/>
          <w:sz w:val="24"/>
          <w:rtl/>
        </w:rPr>
        <w:t xml:space="preserve">: </w:t>
      </w:r>
      <w:del w:id="2" w:author="Eliachar Feig" w:date="2022-04-06T13:14:00Z">
        <w:r w:rsidR="00715F1B" w:rsidRPr="00EB58E2" w:rsidDel="002304AF">
          <w:rPr>
            <w:rFonts w:ascii="Arial" w:hAnsi="Arial" w:cs="Arial"/>
            <w:sz w:val="24"/>
            <w:highlight w:val="yellow"/>
            <w:u w:val="single"/>
            <w:rtl/>
            <w:rPrChange w:id="3" w:author="Yoram" w:date="2022-04-06T10:54:00Z">
              <w:rPr>
                <w:rFonts w:ascii="Arial" w:hAnsi="Arial" w:cs="Arial"/>
                <w:sz w:val="24"/>
                <w:rtl/>
              </w:rPr>
            </w:rPrChange>
          </w:rPr>
          <w:delText>1</w:delText>
        </w:r>
        <w:r w:rsidDel="002304AF">
          <w:rPr>
            <w:rFonts w:ascii="Arial" w:hAnsi="Arial" w:cs="Arial" w:hint="cs"/>
            <w:sz w:val="24"/>
            <w:rtl/>
          </w:rPr>
          <w:delText xml:space="preserve"> </w:delText>
        </w:r>
      </w:del>
      <w:ins w:id="4" w:author="Eliachar Feig" w:date="2022-04-06T13:14:00Z">
        <w:r w:rsidR="002304AF" w:rsidRPr="006F6EF4">
          <w:rPr>
            <w:rFonts w:ascii="Arial" w:hAnsi="Arial" w:cs="Arial"/>
            <w:sz w:val="24"/>
            <w:highlight w:val="yellow"/>
            <w:u w:val="single"/>
            <w:rtl/>
            <w:rPrChange w:id="5" w:author="Eliachar Feig" w:date="2022-04-06T13:21:00Z">
              <w:rPr>
                <w:rFonts w:ascii="Arial" w:hAnsi="Arial" w:cs="Arial"/>
                <w:sz w:val="24"/>
                <w:u w:val="single"/>
                <w:rtl/>
              </w:rPr>
            </w:rPrChange>
          </w:rPr>
          <w:t>2</w:t>
        </w:r>
        <w:r w:rsidR="002304AF" w:rsidRPr="006F6EF4">
          <w:rPr>
            <w:rFonts w:ascii="Arial" w:hAnsi="Arial" w:cs="Arial"/>
            <w:sz w:val="24"/>
            <w:highlight w:val="yellow"/>
            <w:rtl/>
            <w:rPrChange w:id="6" w:author="Eliachar Feig" w:date="2022-04-06T13:21:00Z">
              <w:rPr>
                <w:rFonts w:ascii="Arial" w:hAnsi="Arial" w:cs="Arial"/>
                <w:sz w:val="24"/>
                <w:rtl/>
              </w:rPr>
            </w:rPrChange>
          </w:rPr>
          <w:t xml:space="preserve"> </w:t>
        </w:r>
      </w:ins>
      <w:r w:rsidRPr="006F6EF4">
        <w:rPr>
          <w:rFonts w:ascii="Arial" w:hAnsi="Arial" w:cs="Arial"/>
          <w:sz w:val="24"/>
          <w:highlight w:val="yellow"/>
          <w:rtl/>
          <w:rPrChange w:id="7" w:author="Eliachar Feig" w:date="2022-04-06T13:21:00Z">
            <w:rPr>
              <w:rFonts w:ascii="Arial" w:hAnsi="Arial" w:cs="Arial"/>
              <w:sz w:val="24"/>
              <w:rtl/>
            </w:rPr>
          </w:rPrChange>
        </w:rPr>
        <w:t>(</w:t>
      </w:r>
      <w:r>
        <w:rPr>
          <w:rFonts w:ascii="Arial" w:hAnsi="Arial" w:cs="Arial" w:hint="cs"/>
          <w:sz w:val="24"/>
          <w:rtl/>
        </w:rPr>
        <w:t xml:space="preserve">1,2,..וכן הלאה,  </w:t>
      </w:r>
      <w:r w:rsidRPr="00C15C69">
        <w:rPr>
          <w:rFonts w:ascii="Arial" w:hAnsi="Arial" w:cs="Arial"/>
          <w:sz w:val="24"/>
          <w:rtl/>
        </w:rPr>
        <w:t xml:space="preserve">יש </w:t>
      </w:r>
      <w:r>
        <w:rPr>
          <w:rFonts w:ascii="Arial" w:hAnsi="Arial" w:cs="Arial" w:hint="cs"/>
          <w:sz w:val="24"/>
          <w:rtl/>
        </w:rPr>
        <w:t>לעדכן</w:t>
      </w:r>
      <w:r w:rsidRPr="00C15C69">
        <w:rPr>
          <w:rFonts w:ascii="Arial" w:hAnsi="Arial" w:cs="Arial"/>
          <w:sz w:val="24"/>
          <w:rtl/>
        </w:rPr>
        <w:t xml:space="preserve"> בכל פעם </w:t>
      </w:r>
      <w:commentRangeStart w:id="8"/>
      <w:r w:rsidRPr="00C15C69">
        <w:rPr>
          <w:rFonts w:ascii="Arial" w:hAnsi="Arial" w:cs="Arial"/>
          <w:sz w:val="24"/>
          <w:rtl/>
        </w:rPr>
        <w:t>שמגישים</w:t>
      </w:r>
      <w:commentRangeEnd w:id="8"/>
      <w:r w:rsidR="00EB58E2">
        <w:rPr>
          <w:rStyle w:val="a9"/>
          <w:rtl/>
        </w:rPr>
        <w:commentReference w:id="8"/>
      </w:r>
      <w:r w:rsidRPr="00C15C69">
        <w:rPr>
          <w:rFonts w:ascii="Arial" w:hAnsi="Arial" w:cs="Arial"/>
          <w:sz w:val="24"/>
          <w:rtl/>
        </w:rPr>
        <w:t xml:space="preserve"> תיקון)</w:t>
      </w:r>
    </w:p>
    <w:p w14:paraId="4D01B439" w14:textId="77777777" w:rsidR="009D39E3" w:rsidRPr="00C15C69" w:rsidRDefault="009D39E3" w:rsidP="009D39E3">
      <w:pPr>
        <w:spacing w:line="360" w:lineRule="auto"/>
        <w:rPr>
          <w:rFonts w:ascii="Arial" w:hAnsi="Arial" w:cs="Arial"/>
          <w:sz w:val="24"/>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9"/>
        <w:gridCol w:w="2220"/>
        <w:gridCol w:w="2433"/>
        <w:gridCol w:w="2097"/>
      </w:tblGrid>
      <w:tr w:rsidR="009D39E3" w:rsidRPr="00C15C69" w14:paraId="111251C5" w14:textId="77777777" w:rsidTr="00B96D70">
        <w:tc>
          <w:tcPr>
            <w:tcW w:w="2429" w:type="dxa"/>
            <w:shd w:val="clear" w:color="auto" w:fill="auto"/>
          </w:tcPr>
          <w:p w14:paraId="556BDAFA" w14:textId="239B8B48" w:rsidR="009D39E3" w:rsidRPr="00C15C69" w:rsidRDefault="009D39E3" w:rsidP="00A523F3">
            <w:pPr>
              <w:spacing w:line="360" w:lineRule="auto"/>
              <w:rPr>
                <w:rFonts w:ascii="Arial" w:hAnsi="Arial" w:cs="Arial"/>
                <w:rtl/>
              </w:rPr>
            </w:pPr>
            <w:r w:rsidRPr="00C15C69">
              <w:rPr>
                <w:rFonts w:ascii="Arial" w:hAnsi="Arial" w:cs="Arial"/>
                <w:rtl/>
              </w:rPr>
              <w:t xml:space="preserve">שם </w:t>
            </w:r>
            <w:r w:rsidR="00A523F3">
              <w:rPr>
                <w:rFonts w:ascii="Arial" w:hAnsi="Arial" w:cs="Arial" w:hint="cs"/>
                <w:rtl/>
              </w:rPr>
              <w:t>הסטודנט/ית</w:t>
            </w:r>
          </w:p>
        </w:tc>
        <w:tc>
          <w:tcPr>
            <w:tcW w:w="2220" w:type="dxa"/>
            <w:shd w:val="clear" w:color="auto" w:fill="auto"/>
          </w:tcPr>
          <w:p w14:paraId="25BC94B8" w14:textId="77777777" w:rsidR="009D39E3" w:rsidRPr="00C15C69" w:rsidRDefault="009D39E3" w:rsidP="00B96D70">
            <w:pPr>
              <w:spacing w:line="360" w:lineRule="auto"/>
              <w:rPr>
                <w:rFonts w:ascii="Arial" w:hAnsi="Arial" w:cs="Arial"/>
                <w:rtl/>
              </w:rPr>
            </w:pPr>
            <w:r w:rsidRPr="00C15C69">
              <w:rPr>
                <w:rFonts w:ascii="Arial" w:hAnsi="Arial" w:cs="Arial"/>
                <w:rtl/>
              </w:rPr>
              <w:t xml:space="preserve">ת.ז: </w:t>
            </w:r>
          </w:p>
        </w:tc>
        <w:tc>
          <w:tcPr>
            <w:tcW w:w="2319" w:type="dxa"/>
            <w:shd w:val="clear" w:color="auto" w:fill="auto"/>
          </w:tcPr>
          <w:p w14:paraId="4EA21FE6" w14:textId="186C53AB" w:rsidR="009D39E3" w:rsidRPr="00C15C69" w:rsidRDefault="009D39E3" w:rsidP="00B96D70">
            <w:pPr>
              <w:spacing w:line="360" w:lineRule="auto"/>
              <w:rPr>
                <w:rFonts w:ascii="Arial" w:hAnsi="Arial" w:cs="Arial"/>
                <w:rtl/>
              </w:rPr>
            </w:pPr>
            <w:r w:rsidRPr="00C15C69">
              <w:rPr>
                <w:rFonts w:ascii="Arial" w:hAnsi="Arial" w:cs="Arial"/>
                <w:rtl/>
              </w:rPr>
              <w:t>ד</w:t>
            </w:r>
            <w:r w:rsidR="006612FE">
              <w:rPr>
                <w:rFonts w:ascii="Arial" w:hAnsi="Arial" w:cs="Arial" w:hint="cs"/>
                <w:rtl/>
              </w:rPr>
              <w:t xml:space="preserve">ואר </w:t>
            </w:r>
            <w:r w:rsidRPr="00C15C69">
              <w:rPr>
                <w:rFonts w:ascii="Arial" w:hAnsi="Arial" w:cs="Arial"/>
                <w:rtl/>
              </w:rPr>
              <w:t>אלק</w:t>
            </w:r>
            <w:r w:rsidR="006612FE">
              <w:rPr>
                <w:rFonts w:ascii="Arial" w:hAnsi="Arial" w:cs="Arial" w:hint="cs"/>
                <w:rtl/>
              </w:rPr>
              <w:t>טרוני</w:t>
            </w:r>
            <w:r w:rsidRPr="00C15C69">
              <w:rPr>
                <w:rFonts w:ascii="Arial" w:hAnsi="Arial" w:cs="Arial"/>
                <w:rtl/>
              </w:rPr>
              <w:t>:</w:t>
            </w:r>
          </w:p>
        </w:tc>
        <w:tc>
          <w:tcPr>
            <w:tcW w:w="2097" w:type="dxa"/>
            <w:shd w:val="clear" w:color="auto" w:fill="auto"/>
          </w:tcPr>
          <w:p w14:paraId="3CAE9837" w14:textId="77777777" w:rsidR="009D39E3" w:rsidRPr="00C15C69" w:rsidRDefault="009D39E3" w:rsidP="00B96D70">
            <w:pPr>
              <w:spacing w:line="360" w:lineRule="auto"/>
              <w:rPr>
                <w:rFonts w:ascii="Arial" w:hAnsi="Arial" w:cs="Arial"/>
                <w:rtl/>
              </w:rPr>
            </w:pPr>
            <w:r w:rsidRPr="00C15C69">
              <w:rPr>
                <w:rFonts w:ascii="Arial" w:hAnsi="Arial" w:cs="Arial"/>
                <w:rtl/>
              </w:rPr>
              <w:t>טלפון</w:t>
            </w:r>
          </w:p>
        </w:tc>
      </w:tr>
      <w:tr w:rsidR="009D39E3" w:rsidRPr="00C15C69" w14:paraId="0B0CDE11" w14:textId="77777777" w:rsidTr="00010645">
        <w:tc>
          <w:tcPr>
            <w:tcW w:w="2429" w:type="dxa"/>
            <w:shd w:val="clear" w:color="auto" w:fill="FFFF00"/>
          </w:tcPr>
          <w:p w14:paraId="06D7B99A" w14:textId="1376A1EE" w:rsidR="009D39E3" w:rsidRPr="00C15C69" w:rsidRDefault="009D39E3" w:rsidP="00B96D70">
            <w:pPr>
              <w:spacing w:line="360" w:lineRule="auto"/>
              <w:rPr>
                <w:rFonts w:ascii="Arial" w:hAnsi="Arial" w:cs="Arial"/>
                <w:rtl/>
              </w:rPr>
            </w:pPr>
          </w:p>
        </w:tc>
        <w:tc>
          <w:tcPr>
            <w:tcW w:w="2220" w:type="dxa"/>
            <w:shd w:val="clear" w:color="auto" w:fill="FFFF00"/>
          </w:tcPr>
          <w:p w14:paraId="1CF803EB" w14:textId="196EFE02" w:rsidR="009D39E3" w:rsidRPr="00C15C69" w:rsidRDefault="009D39E3" w:rsidP="00B96D70">
            <w:pPr>
              <w:spacing w:line="360" w:lineRule="auto"/>
              <w:rPr>
                <w:rFonts w:ascii="Arial" w:hAnsi="Arial" w:cs="Arial"/>
                <w:rtl/>
              </w:rPr>
            </w:pPr>
          </w:p>
        </w:tc>
        <w:tc>
          <w:tcPr>
            <w:tcW w:w="2319" w:type="dxa"/>
            <w:shd w:val="clear" w:color="auto" w:fill="FFFF00"/>
          </w:tcPr>
          <w:p w14:paraId="71BAFFF9" w14:textId="52134D52" w:rsidR="009D39E3" w:rsidRPr="00C15C69" w:rsidRDefault="009D39E3" w:rsidP="00B96D70">
            <w:pPr>
              <w:spacing w:line="360" w:lineRule="auto"/>
              <w:rPr>
                <w:rFonts w:ascii="Arial" w:hAnsi="Arial" w:cs="Arial"/>
              </w:rPr>
            </w:pPr>
          </w:p>
        </w:tc>
        <w:tc>
          <w:tcPr>
            <w:tcW w:w="2097" w:type="dxa"/>
            <w:shd w:val="clear" w:color="auto" w:fill="FFFF00"/>
          </w:tcPr>
          <w:p w14:paraId="2DFAD6BD" w14:textId="498A1E47" w:rsidR="009D39E3" w:rsidRPr="00C15C69" w:rsidRDefault="009D39E3" w:rsidP="00B96D70">
            <w:pPr>
              <w:spacing w:line="360" w:lineRule="auto"/>
              <w:rPr>
                <w:rFonts w:ascii="Arial" w:hAnsi="Arial" w:cs="Arial"/>
              </w:rPr>
            </w:pPr>
          </w:p>
        </w:tc>
      </w:tr>
      <w:tr w:rsidR="009D39E3" w:rsidRPr="00C15C69" w14:paraId="053D6AC8" w14:textId="77777777" w:rsidTr="00010645">
        <w:tc>
          <w:tcPr>
            <w:tcW w:w="2429" w:type="dxa"/>
            <w:shd w:val="clear" w:color="auto" w:fill="FFFF00"/>
          </w:tcPr>
          <w:p w14:paraId="07AFD7A5" w14:textId="1470A28A" w:rsidR="009D39E3" w:rsidRPr="00C15C69" w:rsidRDefault="00715F1B" w:rsidP="00B96D70">
            <w:pPr>
              <w:spacing w:line="360" w:lineRule="auto"/>
              <w:rPr>
                <w:rFonts w:ascii="Arial" w:hAnsi="Arial" w:cs="Arial"/>
                <w:rtl/>
              </w:rPr>
            </w:pPr>
            <w:r>
              <w:rPr>
                <w:rFonts w:ascii="Arial" w:hAnsi="Arial" w:cs="Arial" w:hint="cs"/>
                <w:rtl/>
              </w:rPr>
              <w:t>אלישר פייג</w:t>
            </w:r>
          </w:p>
        </w:tc>
        <w:tc>
          <w:tcPr>
            <w:tcW w:w="2220" w:type="dxa"/>
            <w:shd w:val="clear" w:color="auto" w:fill="FFFF00"/>
          </w:tcPr>
          <w:p w14:paraId="7FF08185" w14:textId="5B9E5374" w:rsidR="009D39E3" w:rsidRPr="00C15C69" w:rsidRDefault="00715F1B" w:rsidP="00B96D70">
            <w:pPr>
              <w:spacing w:line="360" w:lineRule="auto"/>
              <w:rPr>
                <w:rFonts w:ascii="Arial" w:hAnsi="Arial" w:cs="Arial"/>
              </w:rPr>
            </w:pPr>
            <w:r w:rsidRPr="00715F1B">
              <w:rPr>
                <w:rFonts w:ascii="Arial" w:hAnsi="Arial" w:cs="Arial"/>
                <w:rtl/>
              </w:rPr>
              <w:t>302278338</w:t>
            </w:r>
          </w:p>
        </w:tc>
        <w:tc>
          <w:tcPr>
            <w:tcW w:w="2319" w:type="dxa"/>
            <w:shd w:val="clear" w:color="auto" w:fill="FFFF00"/>
          </w:tcPr>
          <w:p w14:paraId="48A5CE71" w14:textId="7C064D43" w:rsidR="009D39E3" w:rsidRPr="00C15C69" w:rsidRDefault="007B5131" w:rsidP="00B96D70">
            <w:pPr>
              <w:spacing w:line="360" w:lineRule="auto"/>
              <w:rPr>
                <w:rFonts w:ascii="Arial" w:hAnsi="Arial" w:cs="Arial"/>
              </w:rPr>
            </w:pPr>
            <w:hyperlink r:id="rId11" w:history="1">
              <w:r w:rsidR="00232DEA" w:rsidRPr="00E2313D">
                <w:rPr>
                  <w:rStyle w:val="Hyperlink"/>
                  <w:rFonts w:ascii="Arial" w:hAnsi="Arial" w:cs="Arial"/>
                </w:rPr>
                <w:t>efeig15@gmail.com</w:t>
              </w:r>
            </w:hyperlink>
          </w:p>
        </w:tc>
        <w:tc>
          <w:tcPr>
            <w:tcW w:w="2097" w:type="dxa"/>
            <w:shd w:val="clear" w:color="auto" w:fill="FFFF00"/>
          </w:tcPr>
          <w:p w14:paraId="1BED9A19" w14:textId="68719244" w:rsidR="009D39E3" w:rsidRPr="00C15C69" w:rsidRDefault="00715F1B" w:rsidP="00B96D70">
            <w:pPr>
              <w:spacing w:line="360" w:lineRule="auto"/>
              <w:rPr>
                <w:rFonts w:ascii="Arial" w:hAnsi="Arial" w:cs="Arial"/>
              </w:rPr>
            </w:pPr>
            <w:r>
              <w:rPr>
                <w:rFonts w:ascii="Arial" w:hAnsi="Arial" w:cs="Arial" w:hint="cs"/>
                <w:rtl/>
              </w:rPr>
              <w:t>058-7272372</w:t>
            </w:r>
          </w:p>
        </w:tc>
      </w:tr>
      <w:tr w:rsidR="009D39E3" w:rsidRPr="00C15C69" w14:paraId="6E64C2A0" w14:textId="77777777" w:rsidTr="00010645">
        <w:tc>
          <w:tcPr>
            <w:tcW w:w="2429" w:type="dxa"/>
            <w:shd w:val="clear" w:color="auto" w:fill="FFFF00"/>
          </w:tcPr>
          <w:p w14:paraId="203628E4" w14:textId="47769568" w:rsidR="009D39E3" w:rsidRPr="00C15C69" w:rsidRDefault="006F7B15" w:rsidP="00B96D70">
            <w:pPr>
              <w:spacing w:line="360" w:lineRule="auto"/>
              <w:rPr>
                <w:rFonts w:ascii="Arial" w:hAnsi="Arial" w:cs="Arial"/>
                <w:rtl/>
              </w:rPr>
            </w:pPr>
            <w:r>
              <w:rPr>
                <w:rFonts w:ascii="Arial" w:hAnsi="Arial" w:cs="Arial" w:hint="cs"/>
                <w:rtl/>
              </w:rPr>
              <w:t>שמשון פולק</w:t>
            </w:r>
          </w:p>
        </w:tc>
        <w:tc>
          <w:tcPr>
            <w:tcW w:w="2220" w:type="dxa"/>
            <w:shd w:val="clear" w:color="auto" w:fill="FFFF00"/>
          </w:tcPr>
          <w:p w14:paraId="58CB6913" w14:textId="586B3AAF" w:rsidR="009D39E3" w:rsidRPr="00C15C69" w:rsidRDefault="006924FB" w:rsidP="00B96D70">
            <w:pPr>
              <w:spacing w:line="360" w:lineRule="auto"/>
              <w:rPr>
                <w:rFonts w:ascii="Arial" w:hAnsi="Arial" w:cs="Arial"/>
                <w:rtl/>
              </w:rPr>
            </w:pPr>
            <w:r w:rsidRPr="006924FB">
              <w:rPr>
                <w:rFonts w:ascii="Arial" w:hAnsi="Arial" w:cs="Arial"/>
                <w:rtl/>
              </w:rPr>
              <w:t>315605642</w:t>
            </w:r>
          </w:p>
        </w:tc>
        <w:tc>
          <w:tcPr>
            <w:tcW w:w="2319" w:type="dxa"/>
            <w:shd w:val="clear" w:color="auto" w:fill="FFFF00"/>
          </w:tcPr>
          <w:p w14:paraId="0E8AEB3A" w14:textId="4B9B3618" w:rsidR="009D39E3" w:rsidRPr="00C15C69" w:rsidRDefault="007B5131" w:rsidP="00B96D70">
            <w:pPr>
              <w:spacing w:line="360" w:lineRule="auto"/>
              <w:rPr>
                <w:rFonts w:ascii="Arial" w:hAnsi="Arial" w:cs="Arial"/>
              </w:rPr>
            </w:pPr>
            <w:hyperlink r:id="rId12" w:history="1">
              <w:r w:rsidR="00386EB1" w:rsidRPr="0039741D">
                <w:rPr>
                  <w:rStyle w:val="Hyperlink"/>
                  <w:rFonts w:ascii="Arial" w:hAnsi="Arial" w:cs="Arial"/>
                </w:rPr>
                <w:t>shimpolak@gmail.com</w:t>
              </w:r>
            </w:hyperlink>
          </w:p>
        </w:tc>
        <w:tc>
          <w:tcPr>
            <w:tcW w:w="2097" w:type="dxa"/>
            <w:shd w:val="clear" w:color="auto" w:fill="FFFF00"/>
          </w:tcPr>
          <w:p w14:paraId="026EC413" w14:textId="10AB0F6E" w:rsidR="009D39E3" w:rsidRPr="00C15C69" w:rsidRDefault="00715F1B" w:rsidP="00B96D70">
            <w:pPr>
              <w:spacing w:line="360" w:lineRule="auto"/>
              <w:rPr>
                <w:rFonts w:ascii="Arial" w:hAnsi="Arial" w:cs="Arial"/>
                <w:rtl/>
              </w:rPr>
            </w:pPr>
            <w:r>
              <w:rPr>
                <w:rFonts w:ascii="Arial" w:hAnsi="Arial" w:cs="Arial" w:hint="cs"/>
                <w:rtl/>
              </w:rPr>
              <w:t>052-8782962</w:t>
            </w:r>
          </w:p>
        </w:tc>
      </w:tr>
    </w:tbl>
    <w:p w14:paraId="2A8B5709" w14:textId="77777777" w:rsidR="009D39E3" w:rsidRPr="00C15C69" w:rsidRDefault="009D39E3" w:rsidP="009D39E3">
      <w:pPr>
        <w:spacing w:line="360" w:lineRule="auto"/>
        <w:rPr>
          <w:rFonts w:ascii="Arial" w:hAnsi="Arial" w:cs="Arial"/>
          <w:sz w:val="24"/>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2482"/>
        <w:gridCol w:w="2291"/>
        <w:gridCol w:w="2075"/>
      </w:tblGrid>
      <w:tr w:rsidR="009D39E3" w:rsidRPr="00C15C69" w14:paraId="1FF0A73E" w14:textId="77777777" w:rsidTr="00B96D70">
        <w:tc>
          <w:tcPr>
            <w:tcW w:w="2412" w:type="dxa"/>
            <w:shd w:val="clear" w:color="auto" w:fill="auto"/>
          </w:tcPr>
          <w:p w14:paraId="3E96B5D5" w14:textId="77777777" w:rsidR="009D39E3" w:rsidRPr="00C15C69" w:rsidRDefault="009D39E3" w:rsidP="00B96D70">
            <w:pPr>
              <w:spacing w:line="360" w:lineRule="auto"/>
              <w:rPr>
                <w:rFonts w:ascii="Arial" w:hAnsi="Arial" w:cs="Arial"/>
                <w:rtl/>
              </w:rPr>
            </w:pPr>
            <w:r w:rsidRPr="00C15C69">
              <w:rPr>
                <w:rFonts w:ascii="Arial" w:hAnsi="Arial" w:cs="Arial"/>
                <w:rtl/>
              </w:rPr>
              <w:t>שם המנחה:</w:t>
            </w:r>
          </w:p>
        </w:tc>
        <w:tc>
          <w:tcPr>
            <w:tcW w:w="2206" w:type="dxa"/>
            <w:shd w:val="clear" w:color="auto" w:fill="auto"/>
          </w:tcPr>
          <w:p w14:paraId="36CA83BF" w14:textId="0ED28C95" w:rsidR="009D39E3" w:rsidRPr="00C15C69" w:rsidRDefault="009D39E3" w:rsidP="00B96D70">
            <w:pPr>
              <w:spacing w:line="360" w:lineRule="auto"/>
              <w:rPr>
                <w:rFonts w:ascii="Arial" w:hAnsi="Arial" w:cs="Arial"/>
                <w:rtl/>
              </w:rPr>
            </w:pPr>
            <w:r w:rsidRPr="00C15C69">
              <w:rPr>
                <w:rFonts w:ascii="Arial" w:hAnsi="Arial" w:cs="Arial"/>
                <w:rtl/>
              </w:rPr>
              <w:t>ד</w:t>
            </w:r>
            <w:r w:rsidR="006612FE">
              <w:rPr>
                <w:rFonts w:ascii="Arial" w:hAnsi="Arial" w:cs="Arial" w:hint="cs"/>
                <w:rtl/>
              </w:rPr>
              <w:t>ואר אלקטרוני</w:t>
            </w:r>
            <w:r w:rsidRPr="00C15C69">
              <w:rPr>
                <w:rFonts w:ascii="Arial" w:hAnsi="Arial" w:cs="Arial"/>
                <w:rtl/>
              </w:rPr>
              <w:t>:</w:t>
            </w:r>
          </w:p>
        </w:tc>
        <w:tc>
          <w:tcPr>
            <w:tcW w:w="2309" w:type="dxa"/>
            <w:shd w:val="clear" w:color="auto" w:fill="auto"/>
          </w:tcPr>
          <w:p w14:paraId="122D0849" w14:textId="77777777" w:rsidR="009D39E3" w:rsidRPr="00C15C69" w:rsidRDefault="009D39E3" w:rsidP="00B96D70">
            <w:pPr>
              <w:spacing w:line="360" w:lineRule="auto"/>
              <w:rPr>
                <w:rFonts w:ascii="Arial" w:hAnsi="Arial" w:cs="Arial"/>
                <w:rtl/>
              </w:rPr>
            </w:pPr>
            <w:r w:rsidRPr="00C15C69">
              <w:rPr>
                <w:rFonts w:ascii="Arial" w:hAnsi="Arial" w:cs="Arial"/>
                <w:sz w:val="24"/>
                <w:rtl/>
              </w:rPr>
              <w:t>מספר טלפון</w:t>
            </w:r>
          </w:p>
        </w:tc>
        <w:tc>
          <w:tcPr>
            <w:tcW w:w="2089" w:type="dxa"/>
            <w:shd w:val="clear" w:color="auto" w:fill="auto"/>
          </w:tcPr>
          <w:p w14:paraId="64A3A073" w14:textId="77777777" w:rsidR="009D39E3" w:rsidRPr="00C15C69" w:rsidRDefault="009D39E3" w:rsidP="00B96D70">
            <w:pPr>
              <w:spacing w:line="360" w:lineRule="auto"/>
              <w:rPr>
                <w:rFonts w:ascii="Arial" w:hAnsi="Arial" w:cs="Arial"/>
                <w:szCs w:val="20"/>
              </w:rPr>
            </w:pPr>
            <w:r w:rsidRPr="00C15C69">
              <w:rPr>
                <w:rFonts w:ascii="Arial" w:hAnsi="Arial" w:cs="Arial"/>
                <w:rtl/>
              </w:rPr>
              <w:t>מקום ביצוע המחקר</w:t>
            </w:r>
          </w:p>
          <w:p w14:paraId="744F4400" w14:textId="77777777" w:rsidR="009D39E3" w:rsidRPr="00C15C69" w:rsidRDefault="009D39E3" w:rsidP="00B96D70">
            <w:pPr>
              <w:spacing w:line="360" w:lineRule="auto"/>
              <w:rPr>
                <w:rFonts w:ascii="Arial" w:hAnsi="Arial" w:cs="Arial"/>
                <w:rtl/>
              </w:rPr>
            </w:pPr>
          </w:p>
        </w:tc>
      </w:tr>
      <w:tr w:rsidR="009D39E3" w:rsidRPr="00C15C69" w14:paraId="56222CD2" w14:textId="77777777" w:rsidTr="00010645">
        <w:tc>
          <w:tcPr>
            <w:tcW w:w="2412" w:type="dxa"/>
            <w:shd w:val="clear" w:color="auto" w:fill="FFFF00"/>
          </w:tcPr>
          <w:p w14:paraId="6E4CB715" w14:textId="2ECBFF4D" w:rsidR="009D39E3" w:rsidRPr="00C15C69" w:rsidRDefault="00386EB1" w:rsidP="00B96D70">
            <w:pPr>
              <w:spacing w:line="360" w:lineRule="auto"/>
              <w:rPr>
                <w:rFonts w:ascii="Arial" w:hAnsi="Arial" w:cs="Arial"/>
                <w:rtl/>
              </w:rPr>
            </w:pPr>
            <w:r>
              <w:rPr>
                <w:rFonts w:ascii="Arial" w:hAnsi="Arial" w:cs="Arial" w:hint="cs"/>
                <w:rtl/>
              </w:rPr>
              <w:t>אסף וינריב</w:t>
            </w:r>
          </w:p>
        </w:tc>
        <w:tc>
          <w:tcPr>
            <w:tcW w:w="2206" w:type="dxa"/>
            <w:shd w:val="clear" w:color="auto" w:fill="FFFF00"/>
          </w:tcPr>
          <w:p w14:paraId="10189E5D" w14:textId="73075EC2" w:rsidR="009D39E3" w:rsidRPr="00386EB1" w:rsidRDefault="00386EB1" w:rsidP="00B96D70">
            <w:pPr>
              <w:spacing w:line="360" w:lineRule="auto"/>
              <w:rPr>
                <w:rFonts w:ascii="Arial" w:hAnsi="Arial" w:cs="Arial"/>
                <w:rtl/>
              </w:rPr>
            </w:pPr>
            <w:r w:rsidRPr="00386EB1">
              <w:rPr>
                <w:rFonts w:ascii="Arial" w:hAnsi="Arial" w:cs="Arial"/>
              </w:rPr>
              <w:t>assafwe@edu.hac.ac.il</w:t>
            </w:r>
          </w:p>
        </w:tc>
        <w:tc>
          <w:tcPr>
            <w:tcW w:w="2309" w:type="dxa"/>
            <w:shd w:val="clear" w:color="auto" w:fill="FFFF00"/>
          </w:tcPr>
          <w:p w14:paraId="18C52E77" w14:textId="351C8A32" w:rsidR="009D39E3" w:rsidRPr="00C15C69" w:rsidRDefault="009D39E3" w:rsidP="00B96D70">
            <w:pPr>
              <w:spacing w:line="360" w:lineRule="auto"/>
              <w:rPr>
                <w:rFonts w:ascii="Arial" w:hAnsi="Arial" w:cs="Arial"/>
                <w:szCs w:val="20"/>
                <w:rtl/>
              </w:rPr>
            </w:pPr>
          </w:p>
        </w:tc>
        <w:tc>
          <w:tcPr>
            <w:tcW w:w="2089" w:type="dxa"/>
            <w:shd w:val="clear" w:color="auto" w:fill="FFFF00"/>
          </w:tcPr>
          <w:p w14:paraId="5F9444D9" w14:textId="0692A680" w:rsidR="009D39E3" w:rsidRPr="00C15C69" w:rsidRDefault="00386EB1" w:rsidP="00B96D70">
            <w:pPr>
              <w:spacing w:line="360" w:lineRule="auto"/>
              <w:rPr>
                <w:rFonts w:ascii="Arial" w:hAnsi="Arial" w:cs="Arial"/>
                <w:rtl/>
              </w:rPr>
            </w:pPr>
            <w:r>
              <w:rPr>
                <w:rFonts w:ascii="Arial" w:hAnsi="Arial" w:cs="Arial" w:hint="cs"/>
                <w:rtl/>
              </w:rPr>
              <w:t>מכללת הדסה</w:t>
            </w:r>
          </w:p>
        </w:tc>
      </w:tr>
    </w:tbl>
    <w:p w14:paraId="438E5D28" w14:textId="77777777" w:rsidR="006D6ADC" w:rsidRDefault="006D6ADC" w:rsidP="009D39E3">
      <w:pPr>
        <w:spacing w:line="360" w:lineRule="auto"/>
        <w:rPr>
          <w:rFonts w:ascii="Arial" w:hAnsi="Arial" w:cs="Arial"/>
          <w:b/>
          <w:bCs/>
          <w:rtl/>
        </w:rPr>
      </w:pPr>
    </w:p>
    <w:p w14:paraId="2CA7D142" w14:textId="6502CD8C" w:rsidR="00AF04F4" w:rsidRDefault="009D39E3" w:rsidP="009D39E3">
      <w:pPr>
        <w:spacing w:line="360" w:lineRule="auto"/>
        <w:rPr>
          <w:rFonts w:ascii="Arial" w:hAnsi="Arial" w:cs="Arial"/>
          <w:rtl/>
        </w:rPr>
      </w:pPr>
      <w:r w:rsidRPr="00010645">
        <w:rPr>
          <w:rFonts w:ascii="Arial" w:hAnsi="Arial" w:cs="Arial" w:hint="cs"/>
          <w:b/>
          <w:bCs/>
          <w:rtl/>
        </w:rPr>
        <w:t>האם</w:t>
      </w:r>
      <w:r w:rsidRPr="00010645">
        <w:rPr>
          <w:rFonts w:ascii="Arial" w:hAnsi="Arial" w:cs="Arial"/>
          <w:b/>
          <w:bCs/>
          <w:rtl/>
        </w:rPr>
        <w:t xml:space="preserve"> המנחה אישר את הקובץ הסופי טרם ההגשה במודל</w:t>
      </w:r>
      <w:r w:rsidR="00AF04F4">
        <w:rPr>
          <w:rFonts w:ascii="Arial" w:hAnsi="Arial" w:cs="Arial" w:hint="cs"/>
          <w:b/>
          <w:bCs/>
          <w:rtl/>
        </w:rPr>
        <w:t xml:space="preserve"> (</w:t>
      </w:r>
      <w:commentRangeStart w:id="9"/>
      <w:r w:rsidR="00AF04F4">
        <w:rPr>
          <w:rFonts w:ascii="Arial" w:hAnsi="Arial" w:cs="Arial" w:hint="cs"/>
          <w:b/>
          <w:bCs/>
          <w:rtl/>
        </w:rPr>
        <w:t>מחק את המיותר</w:t>
      </w:r>
      <w:commentRangeEnd w:id="9"/>
      <w:r w:rsidR="00EB58E2">
        <w:rPr>
          <w:rStyle w:val="a9"/>
          <w:rtl/>
        </w:rPr>
        <w:commentReference w:id="9"/>
      </w:r>
      <w:r w:rsidR="00AF04F4">
        <w:rPr>
          <w:rFonts w:ascii="Arial" w:hAnsi="Arial" w:cs="Arial" w:hint="cs"/>
          <w:b/>
          <w:bCs/>
          <w:rtl/>
        </w:rPr>
        <w:t>)</w:t>
      </w:r>
      <w:r w:rsidRPr="00010645">
        <w:rPr>
          <w:rFonts w:ascii="Arial" w:hAnsi="Arial" w:cs="Arial"/>
          <w:b/>
          <w:bCs/>
          <w:rtl/>
        </w:rPr>
        <w:t xml:space="preserve">?  </w:t>
      </w:r>
      <w:del w:id="10" w:author="Eliachar Feig" w:date="2022-04-10T20:32:00Z">
        <w:r w:rsidRPr="002304AF" w:rsidDel="0098055C">
          <w:rPr>
            <w:rFonts w:ascii="Arial" w:hAnsi="Arial" w:cs="Arial" w:hint="eastAsia"/>
            <w:rtl/>
            <w:rPrChange w:id="11" w:author="Eliachar Feig" w:date="2022-04-06T13:14:00Z">
              <w:rPr>
                <w:rFonts w:ascii="Arial" w:hAnsi="Arial" w:cs="Arial" w:hint="eastAsia"/>
                <w:highlight w:val="yellow"/>
                <w:rtl/>
              </w:rPr>
            </w:rPrChange>
          </w:rPr>
          <w:delText>לא</w:delText>
        </w:r>
        <w:r w:rsidRPr="002304AF" w:rsidDel="0098055C">
          <w:rPr>
            <w:rFonts w:ascii="Arial" w:hAnsi="Arial" w:cs="Arial"/>
            <w:rtl/>
            <w:rPrChange w:id="12" w:author="Eliachar Feig" w:date="2022-04-06T13:14:00Z">
              <w:rPr>
                <w:rFonts w:ascii="Arial" w:hAnsi="Arial" w:cs="Arial"/>
                <w:highlight w:val="yellow"/>
                <w:rtl/>
              </w:rPr>
            </w:rPrChange>
          </w:rPr>
          <w:delText xml:space="preserve"> </w:delText>
        </w:r>
      </w:del>
      <w:r w:rsidRPr="00A93FC2">
        <w:rPr>
          <w:rFonts w:ascii="Arial" w:hAnsi="Arial" w:cs="Arial" w:hint="cs"/>
          <w:highlight w:val="yellow"/>
          <w:rtl/>
        </w:rPr>
        <w:t>- כן</w:t>
      </w:r>
    </w:p>
    <w:p w14:paraId="3EB08DC3" w14:textId="3214355E" w:rsidR="009D39E3" w:rsidRPr="007E554C" w:rsidRDefault="009D39E3" w:rsidP="00AF04F4">
      <w:pPr>
        <w:spacing w:line="360" w:lineRule="auto"/>
        <w:jc w:val="center"/>
        <w:rPr>
          <w:rFonts w:ascii="Arial" w:hAnsi="Arial" w:cs="Arial"/>
          <w:rtl/>
        </w:rPr>
      </w:pPr>
      <w:r w:rsidRPr="00010645">
        <w:rPr>
          <w:rFonts w:ascii="Arial" w:hAnsi="Arial" w:cs="Arial"/>
          <w:rtl/>
        </w:rPr>
        <w:t>תאריך אישור</w:t>
      </w:r>
      <w:r w:rsidR="00AF04F4">
        <w:rPr>
          <w:rFonts w:ascii="Arial" w:hAnsi="Arial" w:cs="Arial" w:hint="cs"/>
          <w:rtl/>
        </w:rPr>
        <w:t xml:space="preserve"> המנחה </w:t>
      </w:r>
      <w:r w:rsidRPr="007E554C">
        <w:rPr>
          <w:rFonts w:ascii="Arial" w:hAnsi="Arial" w:cs="Arial" w:hint="cs"/>
          <w:highlight w:val="yellow"/>
          <w:rtl/>
        </w:rPr>
        <w:t>__</w:t>
      </w:r>
      <w:r w:rsidRPr="002C3498">
        <w:rPr>
          <w:rFonts w:ascii="Arial" w:hAnsi="Arial" w:cs="Arial" w:hint="cs"/>
          <w:highlight w:val="yellow"/>
          <w:u w:val="single"/>
          <w:rtl/>
        </w:rPr>
        <w:t>___</w:t>
      </w:r>
      <w:r w:rsidR="002C3498" w:rsidRPr="002C3498">
        <w:rPr>
          <w:rFonts w:ascii="Arial" w:hAnsi="Arial" w:cs="Arial" w:hint="cs"/>
          <w:highlight w:val="yellow"/>
          <w:u w:val="single"/>
          <w:rtl/>
        </w:rPr>
        <w:t>03.04.2022</w:t>
      </w:r>
      <w:r w:rsidRPr="002C3498">
        <w:rPr>
          <w:rFonts w:ascii="Arial" w:hAnsi="Arial" w:cs="Arial" w:hint="cs"/>
          <w:highlight w:val="yellow"/>
          <w:u w:val="single"/>
          <w:rtl/>
        </w:rPr>
        <w:t>_</w:t>
      </w:r>
      <w:r w:rsidRPr="007E554C">
        <w:rPr>
          <w:rFonts w:ascii="Arial" w:hAnsi="Arial" w:cs="Arial" w:hint="cs"/>
          <w:highlight w:val="yellow"/>
          <w:rtl/>
        </w:rPr>
        <w:t>_____</w:t>
      </w:r>
    </w:p>
    <w:p w14:paraId="0D7B985F" w14:textId="2655BC36" w:rsidR="009D39E3" w:rsidRDefault="00A523F3" w:rsidP="00924907">
      <w:pPr>
        <w:spacing w:line="360" w:lineRule="auto"/>
        <w:jc w:val="center"/>
        <w:rPr>
          <w:rFonts w:ascii="Arial" w:hAnsi="Arial" w:cs="Arial"/>
          <w:b/>
          <w:bCs/>
          <w:sz w:val="28"/>
          <w:szCs w:val="28"/>
          <w:rtl/>
        </w:rPr>
      </w:pPr>
      <w:r>
        <w:rPr>
          <w:rFonts w:ascii="Arial" w:hAnsi="Arial" w:cs="Arial" w:hint="cs"/>
          <w:b/>
          <w:bCs/>
          <w:sz w:val="28"/>
          <w:szCs w:val="28"/>
          <w:rtl/>
        </w:rPr>
        <w:t>שם הפרויקט</w:t>
      </w:r>
      <w:r w:rsidR="009D39E3" w:rsidRPr="00C15C69">
        <w:rPr>
          <w:rFonts w:ascii="Arial" w:hAnsi="Arial" w:cs="Arial"/>
          <w:b/>
          <w:bCs/>
          <w:sz w:val="28"/>
          <w:szCs w:val="28"/>
          <w:rtl/>
        </w:rPr>
        <w:t xml:space="preserve">: </w:t>
      </w:r>
      <w:r w:rsidR="00F07403">
        <w:rPr>
          <w:rFonts w:ascii="Arial" w:hAnsi="Arial" w:cs="Arial"/>
          <w:b/>
          <w:bCs/>
          <w:sz w:val="28"/>
          <w:szCs w:val="28"/>
          <w:rtl/>
        </w:rPr>
        <w:br/>
      </w:r>
      <w:r w:rsidR="00091341">
        <w:rPr>
          <w:rFonts w:ascii="Arial" w:hAnsi="Arial" w:cs="Arial" w:hint="cs"/>
        </w:rPr>
        <w:t>A</w:t>
      </w:r>
      <w:r w:rsidR="00091341">
        <w:rPr>
          <w:rFonts w:ascii="Arial" w:hAnsi="Arial" w:cs="Arial"/>
        </w:rPr>
        <w:t>ssemble Z' Army</w:t>
      </w:r>
      <w:r w:rsidR="00924907">
        <w:rPr>
          <w:rFonts w:ascii="Arial" w:hAnsi="Arial" w:cs="Arial" w:hint="cs"/>
          <w:b/>
          <w:bCs/>
          <w:sz w:val="28"/>
          <w:szCs w:val="28"/>
          <w:rtl/>
        </w:rPr>
        <w:t xml:space="preserve"> </w:t>
      </w:r>
    </w:p>
    <w:p w14:paraId="093995CE" w14:textId="77777777" w:rsidR="006D1ED4" w:rsidRDefault="006D1ED4" w:rsidP="00EC0A69">
      <w:pPr>
        <w:spacing w:line="360" w:lineRule="auto"/>
        <w:jc w:val="center"/>
        <w:rPr>
          <w:rFonts w:ascii="Arial" w:hAnsi="Arial" w:cs="Arial"/>
          <w:b/>
          <w:bCs/>
          <w:u w:val="single"/>
          <w:rtl/>
        </w:rPr>
      </w:pPr>
    </w:p>
    <w:p w14:paraId="5991316D" w14:textId="3E270A97" w:rsidR="009D39E3" w:rsidRPr="00552625" w:rsidRDefault="009D39E3" w:rsidP="00A523F3">
      <w:pPr>
        <w:spacing w:after="120" w:line="360" w:lineRule="auto"/>
        <w:rPr>
          <w:rFonts w:ascii="Arial" w:hAnsi="Arial" w:cs="Arial"/>
          <w:sz w:val="24"/>
          <w:szCs w:val="24"/>
        </w:rPr>
      </w:pPr>
      <w:r w:rsidRPr="00552625">
        <w:rPr>
          <w:rFonts w:ascii="Arial" w:hAnsi="Arial" w:cs="Arial"/>
          <w:b/>
          <w:bCs/>
          <w:sz w:val="24"/>
          <w:szCs w:val="24"/>
          <w:u w:val="single"/>
          <w:rtl/>
        </w:rPr>
        <w:t>הקדמה:</w:t>
      </w:r>
      <w:r w:rsidRPr="00552625">
        <w:rPr>
          <w:rFonts w:ascii="Arial" w:hAnsi="Arial" w:cs="Arial"/>
          <w:sz w:val="24"/>
          <w:szCs w:val="24"/>
          <w:rtl/>
        </w:rPr>
        <w:t xml:space="preserve"> </w:t>
      </w:r>
      <w:r w:rsidR="00A523F3">
        <w:rPr>
          <w:rFonts w:ascii="Arial" w:hAnsi="Arial" w:cs="Arial" w:hint="cs"/>
          <w:sz w:val="24"/>
          <w:szCs w:val="24"/>
          <w:rtl/>
        </w:rPr>
        <w:t xml:space="preserve">תיאור קצר </w:t>
      </w:r>
      <w:r w:rsidR="00BB0543">
        <w:rPr>
          <w:rFonts w:ascii="Arial" w:hAnsi="Arial" w:cs="Arial" w:hint="cs"/>
          <w:sz w:val="24"/>
          <w:szCs w:val="24"/>
          <w:rtl/>
        </w:rPr>
        <w:t xml:space="preserve"> </w:t>
      </w:r>
      <w:r w:rsidR="00A523F3">
        <w:rPr>
          <w:rFonts w:ascii="Arial" w:hAnsi="Arial" w:cs="Arial" w:hint="cs"/>
          <w:sz w:val="24"/>
          <w:szCs w:val="24"/>
          <w:rtl/>
        </w:rPr>
        <w:t>של הפרויקט והמערכת שאתם מפתחים (אתר/אפליקציה וכדומה).</w:t>
      </w:r>
    </w:p>
    <w:tbl>
      <w:tblPr>
        <w:tblStyle w:val="ae"/>
        <w:bidiVisual/>
        <w:tblW w:w="0" w:type="auto"/>
        <w:shd w:val="clear" w:color="auto" w:fill="FFFF00"/>
        <w:tblLook w:val="04A0" w:firstRow="1" w:lastRow="0" w:firstColumn="1" w:lastColumn="0" w:noHBand="0" w:noVBand="1"/>
      </w:tblPr>
      <w:tblGrid>
        <w:gridCol w:w="9016"/>
      </w:tblGrid>
      <w:tr w:rsidR="00A93FC2" w14:paraId="76FF510E" w14:textId="77777777" w:rsidTr="00010645">
        <w:tc>
          <w:tcPr>
            <w:tcW w:w="9016" w:type="dxa"/>
            <w:shd w:val="clear" w:color="auto" w:fill="FFFF00"/>
          </w:tcPr>
          <w:p w14:paraId="54A2C214" w14:textId="77777777" w:rsidR="00A93FC2" w:rsidRDefault="00091341" w:rsidP="00B12FFE">
            <w:pPr>
              <w:spacing w:after="120" w:line="360" w:lineRule="auto"/>
              <w:rPr>
                <w:ins w:id="13" w:author="Eliachar Feig" w:date="2022-04-10T20:33:00Z"/>
                <w:rFonts w:ascii="Arial" w:hAnsi="Arial" w:cs="Arial"/>
                <w:sz w:val="24"/>
                <w:szCs w:val="24"/>
                <w:rtl/>
              </w:rPr>
            </w:pPr>
            <w:bookmarkStart w:id="14" w:name="_Hlk34128683"/>
            <w:commentRangeStart w:id="15"/>
            <w:r>
              <w:rPr>
                <w:rFonts w:ascii="Arial" w:hAnsi="Arial" w:cs="Arial" w:hint="cs"/>
                <w:sz w:val="24"/>
                <w:szCs w:val="24"/>
                <w:rtl/>
              </w:rPr>
              <w:t>משחק</w:t>
            </w:r>
            <w:commentRangeEnd w:id="15"/>
            <w:r w:rsidR="004C5C8E">
              <w:rPr>
                <w:rStyle w:val="a9"/>
                <w:rtl/>
              </w:rPr>
              <w:commentReference w:id="15"/>
            </w:r>
            <w:r>
              <w:rPr>
                <w:rFonts w:ascii="Arial" w:hAnsi="Arial" w:cs="Arial" w:hint="cs"/>
                <w:sz w:val="24"/>
                <w:szCs w:val="24"/>
                <w:rtl/>
              </w:rPr>
              <w:t xml:space="preserve"> מחשב אסטרטגיה רב משתתפים המיוצר במנוע </w:t>
            </w:r>
            <w:proofErr w:type="spellStart"/>
            <w:r>
              <w:rPr>
                <w:rFonts w:ascii="Arial" w:hAnsi="Arial" w:cs="Arial" w:hint="cs"/>
                <w:sz w:val="24"/>
                <w:szCs w:val="24"/>
                <w:rtl/>
              </w:rPr>
              <w:t>יוניטי</w:t>
            </w:r>
            <w:proofErr w:type="spellEnd"/>
            <w:r>
              <w:rPr>
                <w:rFonts w:ascii="Arial" w:hAnsi="Arial" w:cs="Arial" w:hint="cs"/>
                <w:sz w:val="24"/>
                <w:szCs w:val="24"/>
                <w:rtl/>
              </w:rPr>
              <w:t>.</w:t>
            </w:r>
          </w:p>
          <w:p w14:paraId="64747CD4" w14:textId="77777777" w:rsidR="0098055C" w:rsidRPr="0098055C" w:rsidRDefault="0098055C" w:rsidP="0098055C">
            <w:pPr>
              <w:spacing w:after="120" w:line="360" w:lineRule="auto"/>
              <w:rPr>
                <w:ins w:id="16" w:author="Eliachar Feig" w:date="2022-04-10T20:33:00Z"/>
                <w:rFonts w:ascii="Arial" w:hAnsi="Arial" w:cs="Arial"/>
                <w:sz w:val="24"/>
                <w:szCs w:val="24"/>
                <w:rtl/>
              </w:rPr>
            </w:pPr>
            <w:ins w:id="17" w:author="Eliachar Feig" w:date="2022-04-10T20:33:00Z">
              <w:r w:rsidRPr="0098055C">
                <w:rPr>
                  <w:rFonts w:ascii="Arial" w:hAnsi="Arial" w:cs="Arial"/>
                  <w:sz w:val="24"/>
                  <w:szCs w:val="24"/>
                  <w:rtl/>
                </w:rPr>
                <w:lastRenderedPageBreak/>
                <w:t>המשחק עם נושא של עולם הפנטזיה/ימי הביניים כאשר מטרתו הוא לכוון לכלל הגילאים השונים כאשר הדמויות השונות והמפה הם פשוטות בסגנון מצויר ופיקסל ארט.</w:t>
              </w:r>
              <w:r w:rsidRPr="0098055C">
                <w:rPr>
                  <w:rFonts w:ascii="Arial" w:hAnsi="Arial" w:cs="Arial"/>
                  <w:sz w:val="24"/>
                  <w:szCs w:val="24"/>
                  <w:rtl/>
                </w:rPr>
                <w:cr/>
                <w:t xml:space="preserve">במשחק יש אלימות </w:t>
              </w:r>
              <w:proofErr w:type="spellStart"/>
              <w:r w:rsidRPr="0098055C">
                <w:rPr>
                  <w:rFonts w:ascii="Arial" w:hAnsi="Arial" w:cs="Arial"/>
                  <w:sz w:val="24"/>
                  <w:szCs w:val="24"/>
                  <w:rtl/>
                </w:rPr>
                <w:t>מינימלסתית</w:t>
              </w:r>
              <w:proofErr w:type="spellEnd"/>
              <w:r w:rsidRPr="0098055C">
                <w:rPr>
                  <w:rFonts w:ascii="Arial" w:hAnsi="Arial" w:cs="Arial"/>
                  <w:sz w:val="24"/>
                  <w:szCs w:val="24"/>
                  <w:rtl/>
                </w:rPr>
                <w:t xml:space="preserve"> לא מופרטת (עם דם </w:t>
              </w:r>
              <w:proofErr w:type="spellStart"/>
              <w:r w:rsidRPr="0098055C">
                <w:rPr>
                  <w:rFonts w:ascii="Arial" w:hAnsi="Arial" w:cs="Arial"/>
                  <w:sz w:val="24"/>
                  <w:szCs w:val="24"/>
                  <w:rtl/>
                </w:rPr>
                <w:t>וכדמ</w:t>
              </w:r>
              <w:proofErr w:type="spellEnd"/>
              <w:r w:rsidRPr="0098055C">
                <w:rPr>
                  <w:rFonts w:ascii="Arial" w:hAnsi="Arial" w:cs="Arial"/>
                  <w:sz w:val="24"/>
                  <w:szCs w:val="24"/>
                  <w:rtl/>
                </w:rPr>
                <w:t>') שעלולה לפגוע במשתמש וכן אין תוכן פוגעני כזה או אחר שעלול לא להתאים לקהל יעד מסוים.</w:t>
              </w:r>
            </w:ins>
          </w:p>
          <w:p w14:paraId="74B53351" w14:textId="77777777" w:rsidR="0098055C" w:rsidRPr="0098055C" w:rsidRDefault="0098055C" w:rsidP="0098055C">
            <w:pPr>
              <w:spacing w:after="120" w:line="360" w:lineRule="auto"/>
              <w:rPr>
                <w:ins w:id="18" w:author="Eliachar Feig" w:date="2022-04-10T20:33:00Z"/>
                <w:rFonts w:ascii="Arial" w:hAnsi="Arial" w:cs="Arial"/>
                <w:sz w:val="24"/>
                <w:szCs w:val="24"/>
                <w:rtl/>
              </w:rPr>
            </w:pPr>
            <w:ins w:id="19" w:author="Eliachar Feig" w:date="2022-04-10T20:33:00Z">
              <w:r w:rsidRPr="0098055C">
                <w:rPr>
                  <w:rFonts w:ascii="Arial" w:hAnsi="Arial" w:cs="Arial"/>
                  <w:sz w:val="24"/>
                  <w:szCs w:val="24"/>
                  <w:rtl/>
                </w:rPr>
                <w:t>מהלך המשחק הוא להכשיר את החיילים בצורה אסטרטגית , ולהשמיד את הצבא של היריב.</w:t>
              </w:r>
            </w:ins>
          </w:p>
          <w:p w14:paraId="1EA6906C" w14:textId="63E5AAED" w:rsidR="0098055C" w:rsidRPr="00B910EE" w:rsidRDefault="0098055C" w:rsidP="0098055C">
            <w:pPr>
              <w:spacing w:after="120" w:line="360" w:lineRule="auto"/>
              <w:rPr>
                <w:rFonts w:ascii="Arial" w:hAnsi="Arial" w:cs="Arial"/>
                <w:sz w:val="24"/>
                <w:szCs w:val="24"/>
                <w:rtl/>
              </w:rPr>
            </w:pPr>
            <w:ins w:id="20" w:author="Eliachar Feig" w:date="2022-04-10T20:33:00Z">
              <w:r w:rsidRPr="0098055C">
                <w:rPr>
                  <w:rFonts w:ascii="Arial" w:hAnsi="Arial" w:cs="Arial"/>
                  <w:sz w:val="24"/>
                  <w:szCs w:val="24"/>
                  <w:rtl/>
                </w:rPr>
                <w:t xml:space="preserve">מטרת המשחק כפי שהוזכר היא לעודד חשיבה </w:t>
              </w:r>
              <w:proofErr w:type="spellStart"/>
              <w:r w:rsidRPr="0098055C">
                <w:rPr>
                  <w:rFonts w:ascii="Arial" w:hAnsi="Arial" w:cs="Arial"/>
                  <w:sz w:val="24"/>
                  <w:szCs w:val="24"/>
                  <w:rtl/>
                </w:rPr>
                <w:t>ויצרתיות</w:t>
              </w:r>
              <w:proofErr w:type="spellEnd"/>
              <w:r w:rsidRPr="0098055C">
                <w:rPr>
                  <w:rFonts w:ascii="Arial" w:hAnsi="Arial" w:cs="Arial"/>
                  <w:sz w:val="24"/>
                  <w:szCs w:val="24"/>
                  <w:rtl/>
                </w:rPr>
                <w:t xml:space="preserve"> עם התחשבות והתאמה לכלל הגילאים.</w:t>
              </w:r>
            </w:ins>
          </w:p>
        </w:tc>
      </w:tr>
      <w:bookmarkEnd w:id="14"/>
    </w:tbl>
    <w:p w14:paraId="3222164A" w14:textId="77777777" w:rsidR="009D39E3" w:rsidRPr="00552625" w:rsidRDefault="009D39E3" w:rsidP="009D39E3">
      <w:pPr>
        <w:spacing w:after="120" w:line="360" w:lineRule="auto"/>
        <w:rPr>
          <w:rFonts w:ascii="Arial" w:hAnsi="Arial" w:cs="Arial"/>
          <w:b/>
          <w:bCs/>
          <w:sz w:val="24"/>
          <w:szCs w:val="24"/>
          <w:u w:val="single"/>
          <w:rtl/>
        </w:rPr>
      </w:pPr>
    </w:p>
    <w:p w14:paraId="6E572516" w14:textId="6A5FB9B8" w:rsidR="009D39E3" w:rsidRPr="00552625" w:rsidRDefault="009D39E3" w:rsidP="00A523F3">
      <w:pPr>
        <w:spacing w:after="120" w:line="360" w:lineRule="auto"/>
        <w:rPr>
          <w:rFonts w:ascii="Arial" w:hAnsi="Arial" w:cs="Arial"/>
          <w:sz w:val="24"/>
          <w:szCs w:val="24"/>
          <w:rtl/>
        </w:rPr>
      </w:pPr>
      <w:r w:rsidRPr="00552625">
        <w:rPr>
          <w:rFonts w:ascii="Arial" w:hAnsi="Arial" w:cs="Arial"/>
          <w:b/>
          <w:bCs/>
          <w:sz w:val="24"/>
          <w:szCs w:val="24"/>
          <w:u w:val="single"/>
          <w:rtl/>
        </w:rPr>
        <w:t>השערת המחקר ומטרתו:</w:t>
      </w:r>
      <w:r w:rsidRPr="00552625">
        <w:rPr>
          <w:rFonts w:ascii="Arial" w:hAnsi="Arial" w:cs="Arial"/>
          <w:sz w:val="24"/>
          <w:szCs w:val="24"/>
          <w:rtl/>
        </w:rPr>
        <w:t xml:space="preserve"> </w:t>
      </w:r>
      <w:r w:rsidR="00A523F3">
        <w:rPr>
          <w:rFonts w:ascii="Arial" w:hAnsi="Arial" w:cs="Arial" w:hint="cs"/>
          <w:sz w:val="24"/>
          <w:szCs w:val="24"/>
          <w:rtl/>
        </w:rPr>
        <w:t xml:space="preserve">ביצוע </w:t>
      </w:r>
      <w:r w:rsidR="00B65984">
        <w:rPr>
          <w:rFonts w:ascii="Arial" w:hAnsi="Arial" w:cs="Arial" w:hint="cs"/>
          <w:sz w:val="24"/>
          <w:szCs w:val="24"/>
          <w:rtl/>
        </w:rPr>
        <w:t xml:space="preserve">סקר </w:t>
      </w:r>
      <w:r w:rsidR="00A523F3">
        <w:rPr>
          <w:rFonts w:ascii="Arial" w:hAnsi="Arial" w:cs="Arial" w:hint="cs"/>
          <w:sz w:val="24"/>
          <w:szCs w:val="24"/>
          <w:rtl/>
        </w:rPr>
        <w:t>שימושיות במטרה לבחון את חווית המשתמש והשימושיות של המערכת</w:t>
      </w:r>
      <w:r w:rsidR="00144144">
        <w:rPr>
          <w:rFonts w:ascii="Arial" w:hAnsi="Arial" w:cs="Arial" w:hint="cs"/>
          <w:sz w:val="24"/>
          <w:szCs w:val="24"/>
          <w:rtl/>
        </w:rPr>
        <w:t xml:space="preserve"> המפותחת בפרויקט</w:t>
      </w:r>
      <w:r w:rsidR="00A523F3">
        <w:rPr>
          <w:rFonts w:ascii="Arial" w:hAnsi="Arial" w:cs="Arial" w:hint="cs"/>
          <w:sz w:val="24"/>
          <w:szCs w:val="24"/>
          <w:rtl/>
        </w:rPr>
        <w:t>.</w:t>
      </w:r>
    </w:p>
    <w:p w14:paraId="2036BFBF" w14:textId="547ECD65" w:rsidR="009D39E3" w:rsidRPr="00552625" w:rsidRDefault="00B65984" w:rsidP="00B12FFE">
      <w:pPr>
        <w:spacing w:after="120" w:line="360" w:lineRule="auto"/>
        <w:rPr>
          <w:rFonts w:ascii="Arial" w:hAnsi="Arial" w:cs="Arial"/>
          <w:sz w:val="24"/>
          <w:szCs w:val="24"/>
          <w:rtl/>
        </w:rPr>
      </w:pPr>
      <w:r>
        <w:rPr>
          <w:rFonts w:ascii="Arial" w:hAnsi="Arial" w:cs="Arial" w:hint="cs"/>
          <w:sz w:val="24"/>
          <w:szCs w:val="24"/>
          <w:rtl/>
        </w:rPr>
        <w:t xml:space="preserve">(אם מדובר במשהו שונה מסקר שימושיות, יש למלא טופס נפרד </w:t>
      </w:r>
      <w:r>
        <w:rPr>
          <w:rFonts w:ascii="Arial" w:hAnsi="Arial" w:cs="Arial"/>
          <w:sz w:val="24"/>
          <w:szCs w:val="24"/>
          <w:rtl/>
        </w:rPr>
        <w:t>–</w:t>
      </w:r>
      <w:r>
        <w:rPr>
          <w:rFonts w:ascii="Arial" w:hAnsi="Arial" w:cs="Arial" w:hint="cs"/>
          <w:sz w:val="24"/>
          <w:szCs w:val="24"/>
          <w:rtl/>
        </w:rPr>
        <w:t xml:space="preserve"> אנא פנו אל מרכז</w:t>
      </w:r>
      <w:r w:rsidR="00B12FFE">
        <w:rPr>
          <w:rFonts w:ascii="Arial" w:hAnsi="Arial" w:cs="Arial" w:hint="cs"/>
          <w:sz w:val="24"/>
          <w:szCs w:val="24"/>
          <w:rtl/>
        </w:rPr>
        <w:t>/</w:t>
      </w:r>
      <w:r>
        <w:rPr>
          <w:rFonts w:ascii="Arial" w:hAnsi="Arial" w:cs="Arial" w:hint="cs"/>
          <w:sz w:val="24"/>
          <w:szCs w:val="24"/>
          <w:rtl/>
        </w:rPr>
        <w:t>ת הפרויקטים).</w:t>
      </w:r>
    </w:p>
    <w:p w14:paraId="6F66B483" w14:textId="77777777" w:rsidR="009D39E3" w:rsidRPr="00552625" w:rsidRDefault="009D39E3" w:rsidP="009D39E3">
      <w:pPr>
        <w:spacing w:after="120" w:line="360" w:lineRule="auto"/>
        <w:rPr>
          <w:rFonts w:ascii="Arial" w:hAnsi="Arial" w:cs="Arial"/>
          <w:sz w:val="24"/>
          <w:szCs w:val="24"/>
          <w:rtl/>
        </w:rPr>
      </w:pPr>
    </w:p>
    <w:p w14:paraId="5227F349" w14:textId="77777777" w:rsidR="009D39E3" w:rsidRPr="00552625" w:rsidRDefault="009D39E3" w:rsidP="009D39E3">
      <w:pPr>
        <w:spacing w:after="120" w:line="360" w:lineRule="auto"/>
        <w:rPr>
          <w:rFonts w:ascii="Arial" w:hAnsi="Arial" w:cs="Arial"/>
          <w:b/>
          <w:bCs/>
          <w:sz w:val="24"/>
          <w:szCs w:val="24"/>
          <w:rtl/>
        </w:rPr>
      </w:pPr>
      <w:r w:rsidRPr="00552625">
        <w:rPr>
          <w:rFonts w:ascii="Arial" w:hAnsi="Arial" w:cs="Arial"/>
          <w:b/>
          <w:bCs/>
          <w:sz w:val="24"/>
          <w:szCs w:val="24"/>
          <w:rtl/>
        </w:rPr>
        <w:t xml:space="preserve">שיטות המחקר: </w:t>
      </w:r>
    </w:p>
    <w:p w14:paraId="166634F5" w14:textId="77777777" w:rsidR="007D7B99" w:rsidRPr="00552625" w:rsidRDefault="009D39E3" w:rsidP="00A523F3">
      <w:pPr>
        <w:spacing w:after="120" w:line="360" w:lineRule="auto"/>
        <w:rPr>
          <w:rFonts w:ascii="Arial" w:hAnsi="Arial" w:cs="Arial"/>
          <w:sz w:val="24"/>
          <w:szCs w:val="24"/>
          <w:rtl/>
        </w:rPr>
      </w:pPr>
      <w:r w:rsidRPr="00552625">
        <w:rPr>
          <w:rFonts w:ascii="Arial" w:hAnsi="Arial" w:cs="Arial"/>
          <w:b/>
          <w:bCs/>
          <w:sz w:val="24"/>
          <w:szCs w:val="24"/>
          <w:u w:val="single"/>
          <w:rtl/>
        </w:rPr>
        <w:t>נבדקים</w:t>
      </w:r>
      <w:r w:rsidRPr="00552625">
        <w:rPr>
          <w:rFonts w:ascii="Arial" w:hAnsi="Arial" w:cs="Arial"/>
          <w:sz w:val="24"/>
          <w:szCs w:val="24"/>
          <w:u w:val="single"/>
          <w:rtl/>
        </w:rPr>
        <w:t>:</w:t>
      </w:r>
      <w:r w:rsidRPr="00552625">
        <w:rPr>
          <w:rFonts w:ascii="Arial" w:hAnsi="Arial" w:cs="Arial"/>
          <w:sz w:val="24"/>
          <w:szCs w:val="24"/>
          <w:rtl/>
        </w:rPr>
        <w:t xml:space="preserve"> מספר הנבדקים, טווח גילאים, מין, מהיכן הנבדקים? (לדוגמא סטודנטים ממחשבים?, פציינטים מהמרפאות). לדוגמא- המחקר יבוצע על  </w:t>
      </w:r>
      <w:r w:rsidRPr="00552625">
        <w:rPr>
          <w:rFonts w:ascii="Arial" w:hAnsi="Arial" w:cs="Arial"/>
          <w:sz w:val="24"/>
          <w:szCs w:val="24"/>
        </w:rPr>
        <w:t>X</w:t>
      </w:r>
      <w:r w:rsidRPr="00552625">
        <w:rPr>
          <w:rFonts w:ascii="Arial" w:hAnsi="Arial" w:cs="Arial"/>
          <w:sz w:val="24"/>
          <w:szCs w:val="24"/>
          <w:rtl/>
        </w:rPr>
        <w:t xml:space="preserve"> נבדקים </w:t>
      </w:r>
      <w:r w:rsidR="00A523F3">
        <w:rPr>
          <w:rFonts w:ascii="Arial" w:hAnsi="Arial" w:cs="Arial" w:hint="cs"/>
          <w:sz w:val="24"/>
          <w:szCs w:val="24"/>
          <w:rtl/>
        </w:rPr>
        <w:t>בגילאי 60 ומעלה</w:t>
      </w:r>
      <w:r w:rsidRPr="00552625">
        <w:rPr>
          <w:rFonts w:ascii="Arial" w:hAnsi="Arial" w:cs="Arial"/>
          <w:sz w:val="24"/>
          <w:szCs w:val="24"/>
          <w:rtl/>
        </w:rPr>
        <w:t xml:space="preserve">, גברים ונשים בגילאים </w:t>
      </w:r>
      <w:r w:rsidR="00A523F3">
        <w:rPr>
          <w:rFonts w:ascii="Arial" w:hAnsi="Arial" w:cs="Arial"/>
          <w:sz w:val="24"/>
          <w:szCs w:val="24"/>
        </w:rPr>
        <w:t>/</w:t>
      </w:r>
      <w:r w:rsidRPr="00552625">
        <w:rPr>
          <w:rFonts w:ascii="Arial" w:hAnsi="Arial" w:cs="Arial"/>
          <w:sz w:val="24"/>
          <w:szCs w:val="24"/>
        </w:rPr>
        <w:t>XX-XX</w:t>
      </w:r>
      <w:r w:rsidR="007D7B99">
        <w:rPr>
          <w:rFonts w:ascii="Arial" w:hAnsi="Arial" w:cs="Arial"/>
          <w:sz w:val="24"/>
          <w:szCs w:val="24"/>
          <w:rtl/>
        </w:rPr>
        <w:br/>
      </w:r>
    </w:p>
    <w:tbl>
      <w:tblPr>
        <w:tblStyle w:val="ae"/>
        <w:bidiVisual/>
        <w:tblW w:w="0" w:type="auto"/>
        <w:shd w:val="clear" w:color="auto" w:fill="FFFF00"/>
        <w:tblLook w:val="04A0" w:firstRow="1" w:lastRow="0" w:firstColumn="1" w:lastColumn="0" w:noHBand="0" w:noVBand="1"/>
      </w:tblPr>
      <w:tblGrid>
        <w:gridCol w:w="9016"/>
      </w:tblGrid>
      <w:tr w:rsidR="007D7B99" w14:paraId="14850BDA" w14:textId="77777777" w:rsidTr="00010645">
        <w:tc>
          <w:tcPr>
            <w:tcW w:w="9016" w:type="dxa"/>
            <w:shd w:val="clear" w:color="auto" w:fill="FFFF00"/>
          </w:tcPr>
          <w:p w14:paraId="2AF85942" w14:textId="02F6CBB8" w:rsidR="007D7B99" w:rsidRDefault="006B7218" w:rsidP="00A523F3">
            <w:pPr>
              <w:spacing w:after="120" w:line="360" w:lineRule="auto"/>
              <w:rPr>
                <w:rFonts w:ascii="Arial" w:hAnsi="Arial" w:cs="Arial"/>
                <w:sz w:val="24"/>
                <w:szCs w:val="24"/>
                <w:rtl/>
              </w:rPr>
            </w:pPr>
            <w:r>
              <w:rPr>
                <w:rFonts w:ascii="Arial" w:hAnsi="Arial" w:cs="Arial" w:hint="cs"/>
                <w:sz w:val="24"/>
                <w:szCs w:val="24"/>
                <w:rtl/>
              </w:rPr>
              <w:t xml:space="preserve">המחקר יבוצע על </w:t>
            </w:r>
            <w:commentRangeStart w:id="21"/>
            <w:del w:id="22" w:author="Eliachar Feig" w:date="2022-04-06T13:15:00Z">
              <w:r w:rsidDel="002304AF">
                <w:rPr>
                  <w:rFonts w:ascii="Arial" w:hAnsi="Arial" w:cs="Arial" w:hint="cs"/>
                  <w:sz w:val="24"/>
                  <w:szCs w:val="24"/>
                </w:rPr>
                <w:delText>X</w:delText>
              </w:r>
              <w:commentRangeEnd w:id="21"/>
              <w:r w:rsidR="004C5C8E" w:rsidDel="002304AF">
                <w:rPr>
                  <w:rStyle w:val="a9"/>
                  <w:rtl/>
                </w:rPr>
                <w:commentReference w:id="21"/>
              </w:r>
              <w:r w:rsidDel="002304AF">
                <w:rPr>
                  <w:rFonts w:ascii="Arial" w:hAnsi="Arial" w:cs="Arial" w:hint="cs"/>
                  <w:sz w:val="24"/>
                  <w:szCs w:val="24"/>
                  <w:rtl/>
                </w:rPr>
                <w:delText xml:space="preserve"> </w:delText>
              </w:r>
            </w:del>
            <w:ins w:id="23" w:author="Eliachar Feig" w:date="2022-04-06T13:16:00Z">
              <w:r w:rsidR="002304AF">
                <w:rPr>
                  <w:rFonts w:ascii="Arial" w:hAnsi="Arial" w:cs="Arial" w:hint="cs"/>
                  <w:sz w:val="24"/>
                  <w:szCs w:val="24"/>
                  <w:rtl/>
                </w:rPr>
                <w:t xml:space="preserve">לכל הפחות </w:t>
              </w:r>
            </w:ins>
            <w:ins w:id="24" w:author="Eliachar Feig" w:date="2022-04-10T20:33:00Z">
              <w:r w:rsidR="0098055C">
                <w:rPr>
                  <w:rFonts w:ascii="Arial" w:hAnsi="Arial" w:cs="Arial" w:hint="cs"/>
                  <w:sz w:val="24"/>
                  <w:szCs w:val="24"/>
                  <w:rtl/>
                </w:rPr>
                <w:t>2</w:t>
              </w:r>
            </w:ins>
            <w:ins w:id="25" w:author="Eliachar Feig" w:date="2022-04-06T13:15:00Z">
              <w:r w:rsidR="002304AF">
                <w:rPr>
                  <w:rFonts w:ascii="Arial" w:hAnsi="Arial" w:cs="Arial" w:hint="cs"/>
                  <w:sz w:val="24"/>
                  <w:szCs w:val="24"/>
                  <w:rtl/>
                </w:rPr>
                <w:t xml:space="preserve"> </w:t>
              </w:r>
            </w:ins>
            <w:del w:id="26" w:author="Eliachar Feig" w:date="2022-04-06T13:17:00Z">
              <w:r w:rsidDel="002304AF">
                <w:rPr>
                  <w:rFonts w:ascii="Arial" w:hAnsi="Arial" w:cs="Arial" w:hint="cs"/>
                  <w:sz w:val="24"/>
                  <w:szCs w:val="24"/>
                  <w:rtl/>
                </w:rPr>
                <w:delText>סטודנטים</w:delText>
              </w:r>
              <w:r w:rsidR="001550CB" w:rsidDel="002304AF">
                <w:rPr>
                  <w:rFonts w:ascii="Arial" w:hAnsi="Arial" w:cs="Arial" w:hint="cs"/>
                  <w:sz w:val="24"/>
                  <w:szCs w:val="24"/>
                  <w:rtl/>
                </w:rPr>
                <w:delText>/מרצים</w:delText>
              </w:r>
            </w:del>
            <w:ins w:id="27" w:author="Eliachar Feig" w:date="2022-04-06T13:17:00Z">
              <w:r w:rsidR="002304AF">
                <w:rPr>
                  <w:rFonts w:ascii="Arial" w:hAnsi="Arial" w:cs="Arial" w:hint="cs"/>
                  <w:sz w:val="24"/>
                  <w:szCs w:val="24"/>
                  <w:rtl/>
                </w:rPr>
                <w:t xml:space="preserve">עמיתים בקורס </w:t>
              </w:r>
              <w:proofErr w:type="spellStart"/>
              <w:r w:rsidR="002304AF">
                <w:rPr>
                  <w:rFonts w:ascii="Arial" w:hAnsi="Arial" w:cs="Arial" w:hint="cs"/>
                  <w:sz w:val="24"/>
                  <w:szCs w:val="24"/>
                  <w:rtl/>
                </w:rPr>
                <w:t>הפרוייקטים</w:t>
              </w:r>
            </w:ins>
            <w:proofErr w:type="spellEnd"/>
            <w:r>
              <w:rPr>
                <w:rFonts w:ascii="Arial" w:hAnsi="Arial" w:cs="Arial" w:hint="cs"/>
                <w:sz w:val="24"/>
                <w:szCs w:val="24"/>
                <w:rtl/>
              </w:rPr>
              <w:t xml:space="preserve"> בחוג למדעי המחשב במכללת הדסה.</w:t>
            </w:r>
          </w:p>
        </w:tc>
      </w:tr>
    </w:tbl>
    <w:p w14:paraId="61AD0E5C" w14:textId="0C61938D" w:rsidR="009D39E3" w:rsidRPr="00552625" w:rsidRDefault="009D39E3" w:rsidP="00A523F3">
      <w:pPr>
        <w:spacing w:after="120" w:line="360" w:lineRule="auto"/>
        <w:rPr>
          <w:rFonts w:ascii="Arial" w:hAnsi="Arial" w:cs="Arial"/>
          <w:sz w:val="24"/>
          <w:szCs w:val="24"/>
          <w:rtl/>
        </w:rPr>
      </w:pPr>
    </w:p>
    <w:p w14:paraId="69815709" w14:textId="4C671D31" w:rsidR="00A523F3" w:rsidRPr="00010645" w:rsidRDefault="009D39E3" w:rsidP="00B12FFE">
      <w:pPr>
        <w:spacing w:after="120" w:line="360" w:lineRule="auto"/>
        <w:rPr>
          <w:rFonts w:ascii="Arial" w:hAnsi="Arial" w:cs="Arial"/>
          <w:sz w:val="24"/>
          <w:szCs w:val="24"/>
          <w:rtl/>
        </w:rPr>
      </w:pPr>
      <w:r w:rsidRPr="00010645">
        <w:rPr>
          <w:rFonts w:ascii="Arial" w:hAnsi="Arial" w:cs="Arial" w:hint="cs"/>
          <w:sz w:val="24"/>
          <w:szCs w:val="24"/>
          <w:rtl/>
        </w:rPr>
        <w:t>יש לתאר כיצד הנבדקים גויסו למחקר: לדוגמא הנבדקים שישתתפו במחקר יהיו חברים אישיים ו</w:t>
      </w:r>
      <w:r w:rsidR="00B12FFE">
        <w:rPr>
          <w:rFonts w:ascii="Arial" w:hAnsi="Arial" w:cs="Arial" w:hint="cs"/>
          <w:sz w:val="24"/>
          <w:szCs w:val="24"/>
          <w:rtl/>
        </w:rPr>
        <w:t>/</w:t>
      </w:r>
      <w:r w:rsidRPr="00010645">
        <w:rPr>
          <w:rFonts w:ascii="Arial" w:hAnsi="Arial" w:cs="Arial" w:hint="cs"/>
          <w:sz w:val="24"/>
          <w:szCs w:val="24"/>
          <w:rtl/>
        </w:rPr>
        <w:t xml:space="preserve">או סטודנטים </w:t>
      </w:r>
      <w:r w:rsidR="00A523F3" w:rsidRPr="00010645">
        <w:rPr>
          <w:rFonts w:ascii="Arial" w:hAnsi="Arial" w:cs="Arial" w:hint="cs"/>
          <w:sz w:val="24"/>
          <w:szCs w:val="24"/>
          <w:rtl/>
        </w:rPr>
        <w:t>בני משפחה או עובדים במקום שהזמין את פיתוח המערכת.</w:t>
      </w:r>
    </w:p>
    <w:p w14:paraId="470CCD44" w14:textId="163B9C5D" w:rsidR="009D39E3" w:rsidRPr="00010645" w:rsidRDefault="009D39E3" w:rsidP="009B583A">
      <w:pPr>
        <w:spacing w:after="120" w:line="360" w:lineRule="auto"/>
        <w:rPr>
          <w:rFonts w:ascii="Arial" w:hAnsi="Arial" w:cs="Arial"/>
          <w:sz w:val="24"/>
          <w:szCs w:val="24"/>
          <w:rtl/>
        </w:rPr>
      </w:pPr>
      <w:r w:rsidRPr="00010645">
        <w:rPr>
          <w:rFonts w:ascii="Arial" w:hAnsi="Arial" w:cs="Arial" w:hint="cs"/>
          <w:sz w:val="24"/>
          <w:szCs w:val="24"/>
          <w:rtl/>
        </w:rPr>
        <w:t>אם מפרסמים מודעה במכללה ו</w:t>
      </w:r>
      <w:r w:rsidR="00B12FFE">
        <w:rPr>
          <w:rFonts w:ascii="Arial" w:hAnsi="Arial" w:cs="Arial" w:hint="cs"/>
          <w:sz w:val="24"/>
          <w:szCs w:val="24"/>
          <w:rtl/>
        </w:rPr>
        <w:t>/</w:t>
      </w:r>
      <w:r w:rsidRPr="00010645">
        <w:rPr>
          <w:rFonts w:ascii="Arial" w:hAnsi="Arial" w:cs="Arial" w:hint="cs"/>
          <w:sz w:val="24"/>
          <w:szCs w:val="24"/>
          <w:rtl/>
        </w:rPr>
        <w:t xml:space="preserve">או בפייסבוק או בכל מקום אחר יש </w:t>
      </w:r>
      <w:r w:rsidR="00A523F3" w:rsidRPr="00010645">
        <w:rPr>
          <w:rFonts w:ascii="Arial" w:hAnsi="Arial" w:cs="Arial" w:hint="cs"/>
          <w:sz w:val="24"/>
          <w:szCs w:val="24"/>
          <w:rtl/>
        </w:rPr>
        <w:t xml:space="preserve">לצרף </w:t>
      </w:r>
      <w:r w:rsidRPr="00010645">
        <w:rPr>
          <w:rFonts w:ascii="Arial" w:hAnsi="Arial" w:cs="Arial" w:hint="cs"/>
          <w:sz w:val="24"/>
          <w:szCs w:val="24"/>
          <w:rtl/>
        </w:rPr>
        <w:t xml:space="preserve">את נוסח המודעה </w:t>
      </w:r>
      <w:r w:rsidR="00557178">
        <w:rPr>
          <w:rFonts w:ascii="Arial" w:hAnsi="Arial" w:cs="Arial" w:hint="cs"/>
          <w:sz w:val="24"/>
          <w:szCs w:val="24"/>
          <w:rtl/>
        </w:rPr>
        <w:t>ל</w:t>
      </w:r>
      <w:r w:rsidRPr="00010645">
        <w:rPr>
          <w:rFonts w:ascii="Arial" w:hAnsi="Arial" w:cs="Arial" w:hint="cs"/>
          <w:sz w:val="24"/>
          <w:szCs w:val="24"/>
          <w:rtl/>
        </w:rPr>
        <w:t>נספח</w:t>
      </w:r>
      <w:r w:rsidR="00557178">
        <w:rPr>
          <w:rFonts w:ascii="Arial" w:hAnsi="Arial" w:cs="Arial" w:hint="cs"/>
          <w:sz w:val="24"/>
          <w:szCs w:val="24"/>
          <w:rtl/>
        </w:rPr>
        <w:t xml:space="preserve"> ג</w:t>
      </w:r>
      <w:r w:rsidR="008E0FE8">
        <w:rPr>
          <w:rFonts w:ascii="Arial" w:hAnsi="Arial" w:cs="Arial" w:hint="cs"/>
          <w:sz w:val="24"/>
          <w:szCs w:val="24"/>
          <w:rtl/>
        </w:rPr>
        <w:t>'</w:t>
      </w:r>
      <w:r w:rsidRPr="00010645">
        <w:rPr>
          <w:rFonts w:ascii="Arial" w:hAnsi="Arial" w:cs="Arial" w:hint="cs"/>
          <w:sz w:val="24"/>
          <w:szCs w:val="24"/>
          <w:rtl/>
        </w:rPr>
        <w:t>.</w:t>
      </w:r>
    </w:p>
    <w:tbl>
      <w:tblPr>
        <w:tblStyle w:val="ae"/>
        <w:bidiVisual/>
        <w:tblW w:w="0" w:type="auto"/>
        <w:tblLook w:val="04A0" w:firstRow="1" w:lastRow="0" w:firstColumn="1" w:lastColumn="0" w:noHBand="0" w:noVBand="1"/>
      </w:tblPr>
      <w:tblGrid>
        <w:gridCol w:w="9016"/>
      </w:tblGrid>
      <w:tr w:rsidR="007D7B99" w14:paraId="14FD9651" w14:textId="77777777" w:rsidTr="00010645">
        <w:tc>
          <w:tcPr>
            <w:tcW w:w="9016" w:type="dxa"/>
            <w:shd w:val="clear" w:color="auto" w:fill="FFFF00"/>
          </w:tcPr>
          <w:p w14:paraId="6E8E2C72" w14:textId="5522027E" w:rsidR="007D7B99" w:rsidRDefault="003357F8" w:rsidP="009D39E3">
            <w:pPr>
              <w:spacing w:after="120" w:line="360" w:lineRule="auto"/>
              <w:rPr>
                <w:rFonts w:ascii="Arial" w:hAnsi="Arial" w:cs="Arial"/>
                <w:sz w:val="24"/>
                <w:szCs w:val="24"/>
                <w:rtl/>
              </w:rPr>
            </w:pPr>
            <w:r>
              <w:rPr>
                <w:rFonts w:ascii="Arial" w:hAnsi="Arial" w:cs="Arial" w:hint="cs"/>
                <w:sz w:val="24"/>
                <w:szCs w:val="24"/>
                <w:rtl/>
              </w:rPr>
              <w:t>הנבדקים יגוייסו למחקר דרך קבוצות הווטסאפ של החוג ושל שנה ג'.</w:t>
            </w:r>
          </w:p>
          <w:p w14:paraId="224A3C72" w14:textId="7C05334E" w:rsidR="007D7B99" w:rsidRDefault="007D7B99" w:rsidP="009D39E3">
            <w:pPr>
              <w:spacing w:after="120" w:line="360" w:lineRule="auto"/>
              <w:rPr>
                <w:rFonts w:ascii="Arial" w:hAnsi="Arial" w:cs="Arial"/>
                <w:sz w:val="24"/>
                <w:szCs w:val="24"/>
                <w:rtl/>
              </w:rPr>
            </w:pPr>
          </w:p>
        </w:tc>
      </w:tr>
    </w:tbl>
    <w:p w14:paraId="6D96E745" w14:textId="77777777" w:rsidR="007D7B99" w:rsidRDefault="007D7B99" w:rsidP="009D39E3">
      <w:pPr>
        <w:spacing w:after="120" w:line="360" w:lineRule="auto"/>
        <w:rPr>
          <w:rFonts w:ascii="Arial" w:hAnsi="Arial" w:cs="Arial"/>
          <w:sz w:val="24"/>
          <w:szCs w:val="24"/>
          <w:rtl/>
        </w:rPr>
      </w:pPr>
    </w:p>
    <w:p w14:paraId="133DD813" w14:textId="77777777" w:rsidR="00010645" w:rsidRDefault="00010645">
      <w:pPr>
        <w:bidi w:val="0"/>
        <w:rPr>
          <w:rFonts w:ascii="Arial" w:hAnsi="Arial" w:cs="Arial"/>
          <w:sz w:val="24"/>
          <w:szCs w:val="24"/>
          <w:rtl/>
        </w:rPr>
      </w:pPr>
      <w:r>
        <w:rPr>
          <w:rFonts w:ascii="Arial" w:hAnsi="Arial" w:cs="Arial"/>
          <w:sz w:val="24"/>
          <w:szCs w:val="24"/>
          <w:rtl/>
        </w:rPr>
        <w:br w:type="page"/>
      </w:r>
    </w:p>
    <w:p w14:paraId="36E7E8B0" w14:textId="14DA3C09" w:rsidR="00A523F3" w:rsidRDefault="00A523F3" w:rsidP="009D39E3">
      <w:pPr>
        <w:spacing w:after="120" w:line="360" w:lineRule="auto"/>
        <w:rPr>
          <w:rFonts w:ascii="Arial" w:hAnsi="Arial" w:cs="Arial"/>
          <w:sz w:val="24"/>
          <w:szCs w:val="24"/>
          <w:rtl/>
        </w:rPr>
      </w:pPr>
      <w:r>
        <w:rPr>
          <w:rFonts w:ascii="Arial" w:hAnsi="Arial" w:cs="Arial" w:hint="cs"/>
          <w:sz w:val="24"/>
          <w:szCs w:val="24"/>
          <w:rtl/>
        </w:rPr>
        <w:lastRenderedPageBreak/>
        <w:t>יש לציין היכן ייערך מחקר השימושיות: במכללה או במקום שהזמין את פיתוח המערכת.</w:t>
      </w:r>
    </w:p>
    <w:tbl>
      <w:tblPr>
        <w:tblStyle w:val="ae"/>
        <w:bidiVisual/>
        <w:tblW w:w="0" w:type="auto"/>
        <w:tblLook w:val="04A0" w:firstRow="1" w:lastRow="0" w:firstColumn="1" w:lastColumn="0" w:noHBand="0" w:noVBand="1"/>
      </w:tblPr>
      <w:tblGrid>
        <w:gridCol w:w="9016"/>
      </w:tblGrid>
      <w:tr w:rsidR="007D7B99" w14:paraId="07577F2A" w14:textId="77777777" w:rsidTr="00010645">
        <w:tc>
          <w:tcPr>
            <w:tcW w:w="9016" w:type="dxa"/>
            <w:shd w:val="clear" w:color="auto" w:fill="FFFF00"/>
          </w:tcPr>
          <w:p w14:paraId="29C1B55D" w14:textId="7E35286A" w:rsidR="007D7B99" w:rsidRDefault="003357F8" w:rsidP="004D7E6E">
            <w:pPr>
              <w:spacing w:after="120" w:line="360" w:lineRule="auto"/>
              <w:rPr>
                <w:rFonts w:ascii="Arial" w:hAnsi="Arial" w:cs="Arial"/>
                <w:sz w:val="24"/>
                <w:szCs w:val="24"/>
                <w:rtl/>
              </w:rPr>
            </w:pPr>
            <w:r>
              <w:rPr>
                <w:rFonts w:ascii="Arial" w:hAnsi="Arial" w:cs="Arial" w:hint="cs"/>
                <w:sz w:val="24"/>
                <w:szCs w:val="24"/>
                <w:rtl/>
              </w:rPr>
              <w:t>במכללה</w:t>
            </w:r>
            <w:r w:rsidR="001550CB">
              <w:rPr>
                <w:rFonts w:ascii="Arial" w:hAnsi="Arial" w:cs="Arial" w:hint="cs"/>
                <w:sz w:val="24"/>
                <w:szCs w:val="24"/>
                <w:rtl/>
              </w:rPr>
              <w:t xml:space="preserve"> - </w:t>
            </w:r>
            <w:r>
              <w:rPr>
                <w:rFonts w:ascii="Arial" w:hAnsi="Arial" w:cs="Arial" w:hint="cs"/>
                <w:sz w:val="24"/>
                <w:szCs w:val="24"/>
                <w:rtl/>
              </w:rPr>
              <w:t>במעבדות המחשבים.</w:t>
            </w:r>
          </w:p>
        </w:tc>
      </w:tr>
    </w:tbl>
    <w:p w14:paraId="79D2178C" w14:textId="612E626A" w:rsidR="00A523F3" w:rsidRDefault="00A523F3" w:rsidP="00A523F3">
      <w:pPr>
        <w:spacing w:after="120" w:line="360" w:lineRule="auto"/>
        <w:rPr>
          <w:rFonts w:ascii="Arial" w:hAnsi="Arial" w:cs="Arial"/>
          <w:sz w:val="24"/>
          <w:szCs w:val="24"/>
          <w:rtl/>
        </w:rPr>
      </w:pPr>
    </w:p>
    <w:p w14:paraId="512B8E7B" w14:textId="1249CBD1" w:rsidR="009D39E3" w:rsidRDefault="00A523F3" w:rsidP="00591A40">
      <w:pPr>
        <w:spacing w:after="120" w:line="360" w:lineRule="auto"/>
        <w:rPr>
          <w:rFonts w:ascii="Arial" w:hAnsi="Arial" w:cs="Arial"/>
          <w:sz w:val="24"/>
          <w:szCs w:val="24"/>
          <w:rtl/>
        </w:rPr>
      </w:pPr>
      <w:r>
        <w:rPr>
          <w:rFonts w:ascii="Arial" w:hAnsi="Arial" w:cs="Arial" w:hint="cs"/>
          <w:sz w:val="24"/>
          <w:szCs w:val="24"/>
          <w:rtl/>
        </w:rPr>
        <w:t xml:space="preserve">לפני שהמשתתפים יחלו בביצוע המשימות ומילוי </w:t>
      </w:r>
      <w:r w:rsidR="00B12FFE">
        <w:rPr>
          <w:rFonts w:ascii="Arial" w:hAnsi="Arial" w:cs="Arial" w:hint="cs"/>
          <w:sz w:val="24"/>
          <w:szCs w:val="24"/>
          <w:rtl/>
        </w:rPr>
        <w:t>ה</w:t>
      </w:r>
      <w:r>
        <w:rPr>
          <w:rFonts w:ascii="Arial" w:hAnsi="Arial" w:cs="Arial" w:hint="cs"/>
          <w:sz w:val="24"/>
          <w:szCs w:val="24"/>
          <w:rtl/>
        </w:rPr>
        <w:t>שאלונים הם</w:t>
      </w:r>
      <w:r w:rsidR="009D39E3" w:rsidRPr="00F031BC">
        <w:rPr>
          <w:rFonts w:ascii="Arial" w:hAnsi="Arial" w:cs="Arial"/>
          <w:sz w:val="24"/>
          <w:szCs w:val="24"/>
          <w:rtl/>
        </w:rPr>
        <w:t xml:space="preserve"> </w:t>
      </w:r>
      <w:r w:rsidR="009D39E3" w:rsidRPr="00F031BC">
        <w:rPr>
          <w:rFonts w:ascii="Arial" w:hAnsi="Arial" w:cs="Arial" w:hint="cs"/>
          <w:sz w:val="24"/>
          <w:szCs w:val="24"/>
          <w:rtl/>
        </w:rPr>
        <w:t>יקבלו</w:t>
      </w:r>
      <w:r w:rsidR="009D39E3" w:rsidRPr="00F031BC">
        <w:rPr>
          <w:rFonts w:ascii="Arial" w:hAnsi="Arial" w:cs="Arial"/>
          <w:sz w:val="24"/>
          <w:szCs w:val="24"/>
          <w:rtl/>
        </w:rPr>
        <w:t xml:space="preserve"> </w:t>
      </w:r>
      <w:r w:rsidR="009D39E3" w:rsidRPr="00F031BC">
        <w:rPr>
          <w:rFonts w:ascii="Arial" w:hAnsi="Arial" w:cs="Arial" w:hint="cs"/>
          <w:sz w:val="24"/>
          <w:szCs w:val="24"/>
          <w:rtl/>
        </w:rPr>
        <w:t>הסבר</w:t>
      </w:r>
      <w:r w:rsidR="009D39E3" w:rsidRPr="00F031BC">
        <w:rPr>
          <w:rFonts w:ascii="Arial" w:hAnsi="Arial" w:cs="Arial"/>
          <w:sz w:val="24"/>
          <w:szCs w:val="24"/>
          <w:rtl/>
        </w:rPr>
        <w:t xml:space="preserve"> </w:t>
      </w:r>
      <w:r w:rsidR="009D39E3" w:rsidRPr="00F031BC">
        <w:rPr>
          <w:rFonts w:ascii="Arial" w:hAnsi="Arial" w:cs="Arial" w:hint="cs"/>
          <w:sz w:val="24"/>
          <w:szCs w:val="24"/>
          <w:rtl/>
        </w:rPr>
        <w:t>בכתב ובעל פה על</w:t>
      </w:r>
      <w:r w:rsidR="009D39E3" w:rsidRPr="00F031BC">
        <w:rPr>
          <w:rFonts w:ascii="Arial" w:hAnsi="Arial" w:cs="Arial"/>
          <w:sz w:val="24"/>
          <w:szCs w:val="24"/>
          <w:rtl/>
        </w:rPr>
        <w:t xml:space="preserve"> </w:t>
      </w:r>
      <w:r w:rsidR="009D39E3" w:rsidRPr="00F031BC">
        <w:rPr>
          <w:rFonts w:ascii="Arial" w:hAnsi="Arial" w:cs="Arial" w:hint="cs"/>
          <w:sz w:val="24"/>
          <w:szCs w:val="24"/>
          <w:rtl/>
        </w:rPr>
        <w:t>מהות</w:t>
      </w:r>
      <w:r w:rsidR="009D39E3" w:rsidRPr="00F031BC">
        <w:rPr>
          <w:rFonts w:ascii="Arial" w:hAnsi="Arial" w:cs="Arial"/>
          <w:sz w:val="24"/>
          <w:szCs w:val="24"/>
          <w:rtl/>
        </w:rPr>
        <w:t xml:space="preserve"> </w:t>
      </w:r>
      <w:r w:rsidR="009D39E3" w:rsidRPr="00F031BC">
        <w:rPr>
          <w:rFonts w:ascii="Arial" w:hAnsi="Arial" w:cs="Arial" w:hint="cs"/>
          <w:sz w:val="24"/>
          <w:szCs w:val="24"/>
          <w:rtl/>
        </w:rPr>
        <w:t>המחקר</w:t>
      </w:r>
      <w:r w:rsidR="009D39E3" w:rsidRPr="00F031BC">
        <w:rPr>
          <w:rFonts w:ascii="Arial" w:hAnsi="Arial" w:cs="Arial"/>
          <w:sz w:val="24"/>
          <w:szCs w:val="24"/>
          <w:rtl/>
        </w:rPr>
        <w:t xml:space="preserve"> </w:t>
      </w:r>
      <w:r w:rsidR="009D39E3" w:rsidRPr="00F031BC">
        <w:rPr>
          <w:rFonts w:ascii="Arial" w:hAnsi="Arial" w:cs="Arial" w:hint="cs"/>
          <w:sz w:val="24"/>
          <w:szCs w:val="24"/>
          <w:rtl/>
        </w:rPr>
        <w:t>ויחתמו על טופס הסכמה</w:t>
      </w:r>
      <w:r w:rsidR="009D39E3" w:rsidRPr="00F031BC">
        <w:rPr>
          <w:rFonts w:ascii="Arial" w:hAnsi="Arial" w:cs="Arial"/>
          <w:sz w:val="24"/>
          <w:szCs w:val="24"/>
          <w:rtl/>
        </w:rPr>
        <w:t xml:space="preserve"> לאישור השתתפותם בניסוי</w:t>
      </w:r>
      <w:r w:rsidR="009D39E3" w:rsidRPr="00F031BC">
        <w:rPr>
          <w:rFonts w:ascii="Arial" w:hAnsi="Arial" w:cs="Arial" w:hint="cs"/>
          <w:sz w:val="24"/>
          <w:szCs w:val="24"/>
          <w:rtl/>
        </w:rPr>
        <w:t xml:space="preserve"> (ראה נספח </w:t>
      </w:r>
      <w:r w:rsidR="00591A40">
        <w:rPr>
          <w:rFonts w:ascii="Arial" w:hAnsi="Arial" w:cs="Arial" w:hint="cs"/>
          <w:sz w:val="24"/>
          <w:szCs w:val="24"/>
          <w:rtl/>
        </w:rPr>
        <w:t>ב</w:t>
      </w:r>
      <w:r w:rsidR="009B583A">
        <w:rPr>
          <w:rFonts w:ascii="Arial" w:hAnsi="Arial" w:cs="Arial" w:hint="cs"/>
          <w:sz w:val="24"/>
          <w:szCs w:val="24"/>
          <w:rtl/>
        </w:rPr>
        <w:t>'</w:t>
      </w:r>
      <w:r w:rsidR="009D39E3" w:rsidRPr="00F031BC">
        <w:rPr>
          <w:rFonts w:ascii="Arial" w:hAnsi="Arial" w:cs="Arial" w:hint="cs"/>
          <w:sz w:val="24"/>
          <w:szCs w:val="24"/>
          <w:rtl/>
        </w:rPr>
        <w:t>)</w:t>
      </w:r>
      <w:r w:rsidR="009D39E3" w:rsidRPr="00F031BC">
        <w:rPr>
          <w:rFonts w:ascii="Arial" w:hAnsi="Arial" w:cs="Arial"/>
          <w:sz w:val="24"/>
          <w:szCs w:val="24"/>
          <w:rtl/>
        </w:rPr>
        <w:t>.</w:t>
      </w:r>
      <w:r w:rsidR="009D39E3" w:rsidRPr="00552625">
        <w:rPr>
          <w:rFonts w:ascii="Arial" w:hAnsi="Arial" w:cs="Arial"/>
          <w:sz w:val="24"/>
          <w:szCs w:val="24"/>
          <w:rtl/>
        </w:rPr>
        <w:t xml:space="preserve"> (או – אם המחקר בילדים הבדיקות יבוצעו בנוכחות של לפחות אחד מהורי הילדים, ולאחר חתימתם לאישור השתתפות בניסוי)</w:t>
      </w:r>
      <w:r w:rsidR="00010645">
        <w:rPr>
          <w:rFonts w:ascii="Arial" w:hAnsi="Arial" w:cs="Arial" w:hint="cs"/>
          <w:sz w:val="24"/>
          <w:szCs w:val="24"/>
          <w:rtl/>
        </w:rPr>
        <w:t>.</w:t>
      </w:r>
    </w:p>
    <w:p w14:paraId="057223DF" w14:textId="77777777" w:rsidR="007D7B99" w:rsidRPr="00552625" w:rsidRDefault="007D7B99" w:rsidP="00A523F3">
      <w:pPr>
        <w:spacing w:after="120" w:line="360" w:lineRule="auto"/>
        <w:rPr>
          <w:rFonts w:ascii="Arial" w:hAnsi="Arial" w:cs="Arial"/>
          <w:sz w:val="24"/>
          <w:szCs w:val="24"/>
          <w:rtl/>
        </w:rPr>
      </w:pPr>
    </w:p>
    <w:p w14:paraId="0F05EA4A" w14:textId="2C989079" w:rsidR="009D39E3" w:rsidRPr="00552625" w:rsidRDefault="009D39E3" w:rsidP="00A523F3">
      <w:pPr>
        <w:spacing w:after="120" w:line="360" w:lineRule="auto"/>
        <w:rPr>
          <w:rFonts w:ascii="Arial" w:hAnsi="Arial" w:cs="Arial"/>
          <w:sz w:val="24"/>
          <w:szCs w:val="24"/>
          <w:rtl/>
        </w:rPr>
      </w:pPr>
      <w:r w:rsidRPr="00552625">
        <w:rPr>
          <w:rFonts w:ascii="Arial" w:hAnsi="Arial" w:cs="Arial"/>
          <w:b/>
          <w:bCs/>
          <w:sz w:val="24"/>
          <w:szCs w:val="24"/>
          <w:u w:val="single"/>
          <w:rtl/>
        </w:rPr>
        <w:t>קריטריונים לאי הכללה ולהוצאה מהמחקר</w:t>
      </w:r>
      <w:r w:rsidRPr="00552625">
        <w:rPr>
          <w:rFonts w:ascii="Arial" w:hAnsi="Arial" w:cs="Arial"/>
          <w:sz w:val="24"/>
          <w:szCs w:val="24"/>
          <w:u w:val="single"/>
          <w:rtl/>
        </w:rPr>
        <w:t>:</w:t>
      </w:r>
      <w:r w:rsidRPr="00552625">
        <w:rPr>
          <w:rFonts w:ascii="Arial" w:hAnsi="Arial" w:cs="Arial"/>
          <w:sz w:val="24"/>
          <w:szCs w:val="24"/>
          <w:rtl/>
        </w:rPr>
        <w:t xml:space="preserve"> קריטריונים לאי-הכללה ולהוצאה מהמחקר, התייחסות להכללת אוכלוסיות מיוחדות לדוגמא- </w:t>
      </w:r>
      <w:r w:rsidR="00A523F3">
        <w:rPr>
          <w:rFonts w:ascii="Arial" w:hAnsi="Arial" w:cs="Arial" w:hint="cs"/>
          <w:sz w:val="24"/>
          <w:szCs w:val="24"/>
          <w:rtl/>
        </w:rPr>
        <w:t>בעלי מגבלה פיזית שאינם יכולים להשתמש במערכת או מגבלת גיל או השכלה.</w:t>
      </w:r>
    </w:p>
    <w:tbl>
      <w:tblPr>
        <w:tblStyle w:val="ae"/>
        <w:bidiVisual/>
        <w:tblW w:w="0" w:type="auto"/>
        <w:tblLook w:val="04A0" w:firstRow="1" w:lastRow="0" w:firstColumn="1" w:lastColumn="0" w:noHBand="0" w:noVBand="1"/>
      </w:tblPr>
      <w:tblGrid>
        <w:gridCol w:w="9016"/>
      </w:tblGrid>
      <w:tr w:rsidR="007D7B99" w14:paraId="3BE7F2E1" w14:textId="77777777" w:rsidTr="00010645">
        <w:tc>
          <w:tcPr>
            <w:tcW w:w="9016" w:type="dxa"/>
            <w:shd w:val="clear" w:color="auto" w:fill="FFFF00"/>
          </w:tcPr>
          <w:p w14:paraId="27B73E90" w14:textId="2C44361A" w:rsidR="007D7B99" w:rsidRDefault="00BE748E" w:rsidP="00D33504">
            <w:pPr>
              <w:spacing w:after="120" w:line="360" w:lineRule="auto"/>
              <w:rPr>
                <w:rFonts w:ascii="Arial" w:hAnsi="Arial" w:cs="Arial"/>
                <w:sz w:val="24"/>
                <w:szCs w:val="24"/>
                <w:rtl/>
              </w:rPr>
            </w:pPr>
            <w:ins w:id="28" w:author="Yoram" w:date="2022-04-06T11:03:00Z">
              <w:r>
                <w:rPr>
                  <w:rFonts w:ascii="Arial" w:hAnsi="Arial" w:cs="Arial" w:hint="cs"/>
                  <w:sz w:val="24"/>
                  <w:szCs w:val="24"/>
                  <w:rtl/>
                </w:rPr>
                <w:t xml:space="preserve">אין מגבלה - </w:t>
              </w:r>
            </w:ins>
            <w:r w:rsidR="003357F8">
              <w:rPr>
                <w:rFonts w:ascii="Arial" w:hAnsi="Arial" w:cs="Arial" w:hint="cs"/>
                <w:sz w:val="24"/>
                <w:szCs w:val="24"/>
                <w:rtl/>
              </w:rPr>
              <w:t>כל סטודנט או סטודנטית בחוג למדעי המחשב כשיר/ה למחקר.</w:t>
            </w:r>
          </w:p>
        </w:tc>
      </w:tr>
    </w:tbl>
    <w:p w14:paraId="70F9D80B" w14:textId="77777777" w:rsidR="009D39E3" w:rsidRPr="00552625" w:rsidRDefault="009D39E3" w:rsidP="009D39E3">
      <w:pPr>
        <w:spacing w:after="120" w:line="360" w:lineRule="auto"/>
        <w:rPr>
          <w:rFonts w:ascii="Arial" w:hAnsi="Arial" w:cs="Arial"/>
          <w:sz w:val="24"/>
          <w:szCs w:val="24"/>
          <w:rtl/>
        </w:rPr>
      </w:pPr>
    </w:p>
    <w:p w14:paraId="2AC63E41" w14:textId="02C31E78" w:rsidR="002E7EE2" w:rsidRDefault="009D39E3" w:rsidP="00924907">
      <w:pPr>
        <w:spacing w:after="120" w:line="360" w:lineRule="auto"/>
        <w:rPr>
          <w:rFonts w:ascii="Arial" w:hAnsi="Arial" w:cs="Arial"/>
          <w:sz w:val="24"/>
          <w:szCs w:val="24"/>
          <w:rtl/>
        </w:rPr>
      </w:pPr>
      <w:commentRangeStart w:id="29"/>
      <w:r w:rsidRPr="00552625">
        <w:rPr>
          <w:rFonts w:ascii="Arial" w:hAnsi="Arial" w:cs="Arial"/>
          <w:b/>
          <w:bCs/>
          <w:sz w:val="24"/>
          <w:szCs w:val="24"/>
          <w:u w:val="single"/>
          <w:rtl/>
        </w:rPr>
        <w:t>משך</w:t>
      </w:r>
      <w:commentRangeEnd w:id="29"/>
      <w:r w:rsidR="004C5C8E">
        <w:rPr>
          <w:rStyle w:val="a9"/>
          <w:rtl/>
        </w:rPr>
        <w:commentReference w:id="29"/>
      </w:r>
      <w:r w:rsidRPr="00552625">
        <w:rPr>
          <w:rFonts w:ascii="Arial" w:hAnsi="Arial" w:cs="Arial"/>
          <w:b/>
          <w:bCs/>
          <w:sz w:val="24"/>
          <w:szCs w:val="24"/>
          <w:u w:val="single"/>
          <w:rtl/>
        </w:rPr>
        <w:t xml:space="preserve"> הבדיקות</w:t>
      </w:r>
      <w:r w:rsidRPr="00552625">
        <w:rPr>
          <w:rFonts w:ascii="Arial" w:hAnsi="Arial" w:cs="Arial"/>
          <w:sz w:val="24"/>
          <w:szCs w:val="24"/>
          <w:rtl/>
        </w:rPr>
        <w:t xml:space="preserve">: </w:t>
      </w:r>
      <w:commentRangeStart w:id="30"/>
      <w:del w:id="31" w:author="Eliachar Feig" w:date="2022-04-06T13:17:00Z">
        <w:r w:rsidR="0092451C" w:rsidRPr="006F6EF4" w:rsidDel="002304AF">
          <w:rPr>
            <w:rFonts w:ascii="Arial" w:hAnsi="Arial" w:cs="Arial"/>
            <w:sz w:val="24"/>
            <w:szCs w:val="24"/>
            <w:highlight w:val="yellow"/>
            <w:rtl/>
            <w:rPrChange w:id="32" w:author="Eliachar Feig" w:date="2022-04-06T13:20:00Z">
              <w:rPr>
                <w:rFonts w:ascii="Arial" w:hAnsi="Arial" w:cs="Arial"/>
                <w:sz w:val="24"/>
                <w:szCs w:val="24"/>
                <w:rtl/>
              </w:rPr>
            </w:rPrChange>
          </w:rPr>
          <w:delText>60</w:delText>
        </w:r>
        <w:r w:rsidR="002E7EE2" w:rsidRPr="006F6EF4" w:rsidDel="002304AF">
          <w:rPr>
            <w:rFonts w:ascii="Arial" w:hAnsi="Arial" w:cs="Arial"/>
            <w:sz w:val="24"/>
            <w:szCs w:val="24"/>
            <w:highlight w:val="yellow"/>
            <w:rtl/>
            <w:rPrChange w:id="33" w:author="Eliachar Feig" w:date="2022-04-06T13:20:00Z">
              <w:rPr>
                <w:rFonts w:ascii="Arial" w:hAnsi="Arial" w:cs="Arial"/>
                <w:sz w:val="24"/>
                <w:szCs w:val="24"/>
                <w:rtl/>
              </w:rPr>
            </w:rPrChange>
          </w:rPr>
          <w:delText xml:space="preserve"> </w:delText>
        </w:r>
      </w:del>
      <w:commentRangeEnd w:id="30"/>
      <w:ins w:id="34" w:author="Eliachar Feig" w:date="2022-04-10T20:33:00Z">
        <w:r w:rsidR="0098055C">
          <w:rPr>
            <w:rFonts w:ascii="Arial" w:hAnsi="Arial" w:cs="Arial" w:hint="cs"/>
            <w:sz w:val="24"/>
            <w:szCs w:val="24"/>
            <w:highlight w:val="yellow"/>
            <w:rtl/>
          </w:rPr>
          <w:t>20</w:t>
        </w:r>
      </w:ins>
      <w:ins w:id="35" w:author="Eliachar Feig" w:date="2022-04-06T13:17:00Z">
        <w:r w:rsidR="002304AF" w:rsidRPr="006F6EF4">
          <w:rPr>
            <w:rFonts w:ascii="Arial" w:hAnsi="Arial" w:cs="Arial"/>
            <w:sz w:val="24"/>
            <w:szCs w:val="24"/>
            <w:highlight w:val="yellow"/>
            <w:rtl/>
            <w:rPrChange w:id="36" w:author="Eliachar Feig" w:date="2022-04-06T13:20:00Z">
              <w:rPr>
                <w:rFonts w:ascii="Arial" w:hAnsi="Arial" w:cs="Arial"/>
                <w:sz w:val="24"/>
                <w:szCs w:val="24"/>
                <w:rtl/>
              </w:rPr>
            </w:rPrChange>
          </w:rPr>
          <w:t xml:space="preserve"> </w:t>
        </w:r>
      </w:ins>
      <w:r w:rsidR="004C5C8E" w:rsidRPr="006F6EF4">
        <w:rPr>
          <w:rStyle w:val="a9"/>
          <w:highlight w:val="yellow"/>
          <w:rtl/>
          <w:rPrChange w:id="37" w:author="Eliachar Feig" w:date="2022-04-06T13:20:00Z">
            <w:rPr>
              <w:rStyle w:val="a9"/>
              <w:rtl/>
            </w:rPr>
          </w:rPrChange>
        </w:rPr>
        <w:commentReference w:id="30"/>
      </w:r>
      <w:r w:rsidRPr="006F6EF4">
        <w:rPr>
          <w:rFonts w:ascii="Arial" w:hAnsi="Arial" w:cs="Arial"/>
          <w:sz w:val="24"/>
          <w:szCs w:val="24"/>
          <w:highlight w:val="yellow"/>
          <w:rtl/>
          <w:rPrChange w:id="38" w:author="Eliachar Feig" w:date="2022-04-06T13:20:00Z">
            <w:rPr>
              <w:rFonts w:ascii="Arial" w:hAnsi="Arial" w:cs="Arial"/>
              <w:sz w:val="24"/>
              <w:szCs w:val="24"/>
              <w:rtl/>
            </w:rPr>
          </w:rPrChange>
        </w:rPr>
        <w:t>דקות</w:t>
      </w:r>
      <w:r w:rsidRPr="00552625">
        <w:rPr>
          <w:rFonts w:ascii="Arial" w:hAnsi="Arial" w:cs="Arial"/>
          <w:sz w:val="24"/>
          <w:szCs w:val="24"/>
          <w:rtl/>
        </w:rPr>
        <w:t xml:space="preserve"> לכל נבדק.</w:t>
      </w:r>
    </w:p>
    <w:p w14:paraId="3BE222EB" w14:textId="09489040" w:rsidR="009D39E3" w:rsidRPr="00552625" w:rsidRDefault="002E7EE2" w:rsidP="00924907">
      <w:pPr>
        <w:spacing w:after="120" w:line="360" w:lineRule="auto"/>
        <w:rPr>
          <w:rFonts w:ascii="Arial" w:hAnsi="Arial" w:cs="Arial"/>
          <w:sz w:val="24"/>
          <w:szCs w:val="24"/>
          <w:rtl/>
        </w:rPr>
      </w:pPr>
      <w:r>
        <w:rPr>
          <w:rFonts w:ascii="Arial" w:hAnsi="Arial" w:cs="Arial" w:hint="cs"/>
          <w:sz w:val="24"/>
          <w:szCs w:val="24"/>
          <w:rtl/>
        </w:rPr>
        <w:t xml:space="preserve">משך מילוי שאלונים (אם יש) </w:t>
      </w:r>
      <w:r w:rsidR="003357F8">
        <w:rPr>
          <w:rFonts w:ascii="Arial" w:hAnsi="Arial" w:cs="Arial" w:hint="cs"/>
          <w:sz w:val="24"/>
          <w:szCs w:val="24"/>
          <w:rtl/>
        </w:rPr>
        <w:t xml:space="preserve">5 </w:t>
      </w:r>
      <w:r>
        <w:rPr>
          <w:rFonts w:ascii="Arial" w:hAnsi="Arial" w:cs="Arial" w:hint="cs"/>
          <w:sz w:val="24"/>
          <w:szCs w:val="24"/>
          <w:rtl/>
        </w:rPr>
        <w:t>דקות לכל נבדק.</w:t>
      </w:r>
    </w:p>
    <w:p w14:paraId="6D627433" w14:textId="77777777" w:rsidR="009D39E3" w:rsidRPr="00552625" w:rsidRDefault="009D39E3" w:rsidP="009D39E3">
      <w:pPr>
        <w:spacing w:after="120" w:line="360" w:lineRule="auto"/>
        <w:rPr>
          <w:rFonts w:ascii="Arial" w:hAnsi="Arial" w:cs="Arial"/>
          <w:sz w:val="24"/>
          <w:szCs w:val="24"/>
          <w:rtl/>
        </w:rPr>
      </w:pPr>
    </w:p>
    <w:p w14:paraId="7510B8C4" w14:textId="529A1F91" w:rsidR="009D39E3" w:rsidRDefault="009D39E3" w:rsidP="009D39E3">
      <w:pPr>
        <w:spacing w:after="120" w:line="360" w:lineRule="auto"/>
        <w:rPr>
          <w:rFonts w:ascii="Arial" w:hAnsi="Arial" w:cs="Arial"/>
          <w:sz w:val="24"/>
          <w:szCs w:val="24"/>
          <w:rtl/>
        </w:rPr>
      </w:pPr>
      <w:r w:rsidRPr="00552625">
        <w:rPr>
          <w:rFonts w:ascii="Arial" w:hAnsi="Arial" w:cs="Arial"/>
          <w:b/>
          <w:bCs/>
          <w:sz w:val="24"/>
          <w:szCs w:val="24"/>
          <w:u w:val="single"/>
          <w:rtl/>
        </w:rPr>
        <w:t>מהלך הניסוי:</w:t>
      </w:r>
      <w:r w:rsidRPr="00552625">
        <w:rPr>
          <w:rFonts w:ascii="Arial" w:hAnsi="Arial" w:cs="Arial"/>
          <w:sz w:val="24"/>
          <w:szCs w:val="24"/>
          <w:u w:val="single"/>
          <w:rtl/>
        </w:rPr>
        <w:t xml:space="preserve"> </w:t>
      </w:r>
      <w:r w:rsidRPr="00552625">
        <w:rPr>
          <w:rFonts w:ascii="Arial" w:hAnsi="Arial" w:cs="Arial"/>
          <w:sz w:val="24"/>
          <w:szCs w:val="24"/>
          <w:rtl/>
        </w:rPr>
        <w:t>תיאור מהלך הניסוי ופירוט על שלבי הניסוי השונים על פי סדרם</w:t>
      </w:r>
      <w:r w:rsidR="004C5486">
        <w:rPr>
          <w:rFonts w:ascii="Arial" w:hAnsi="Arial" w:cs="Arial" w:hint="cs"/>
          <w:sz w:val="24"/>
          <w:szCs w:val="24"/>
          <w:rtl/>
        </w:rPr>
        <w:t>,</w:t>
      </w:r>
      <w:r w:rsidRPr="00552625">
        <w:rPr>
          <w:rFonts w:ascii="Arial" w:hAnsi="Arial" w:cs="Arial"/>
          <w:sz w:val="24"/>
          <w:szCs w:val="24"/>
          <w:rtl/>
        </w:rPr>
        <w:t xml:space="preserve"> כולל תיאור של כלי המחקר</w:t>
      </w:r>
      <w:r w:rsidR="004C5486">
        <w:rPr>
          <w:rFonts w:ascii="Arial" w:hAnsi="Arial" w:cs="Arial" w:hint="cs"/>
          <w:sz w:val="24"/>
          <w:szCs w:val="24"/>
          <w:rtl/>
        </w:rPr>
        <w:t>,</w:t>
      </w:r>
      <w:r w:rsidRPr="00552625">
        <w:rPr>
          <w:rFonts w:ascii="Arial" w:hAnsi="Arial" w:cs="Arial"/>
          <w:sz w:val="24"/>
          <w:szCs w:val="24"/>
          <w:rtl/>
        </w:rPr>
        <w:t xml:space="preserve"> פירוט של מי מבין מבצעי המחקר מבצע כל בדיקה</w:t>
      </w:r>
      <w:r w:rsidR="004C5486">
        <w:rPr>
          <w:rFonts w:ascii="Arial" w:hAnsi="Arial" w:cs="Arial" w:hint="cs"/>
          <w:sz w:val="24"/>
          <w:szCs w:val="24"/>
          <w:rtl/>
        </w:rPr>
        <w:t>.</w:t>
      </w:r>
      <w:r w:rsidR="00A523F3">
        <w:rPr>
          <w:rFonts w:ascii="Arial" w:hAnsi="Arial" w:cs="Arial" w:hint="cs"/>
          <w:sz w:val="24"/>
          <w:szCs w:val="24"/>
          <w:rtl/>
        </w:rPr>
        <w:t xml:space="preserve"> יש לתאר את המשימות שהנבדקים יתבקשו לבצע ואם נעשית תצפית יש לציין באילו אמצעים משתמשים לצורך התצפית</w:t>
      </w:r>
      <w:r w:rsidR="004C5486">
        <w:rPr>
          <w:rFonts w:ascii="Arial" w:hAnsi="Arial" w:cs="Arial" w:hint="cs"/>
          <w:sz w:val="24"/>
          <w:szCs w:val="24"/>
          <w:rtl/>
        </w:rPr>
        <w:t>.</w:t>
      </w:r>
    </w:p>
    <w:tbl>
      <w:tblPr>
        <w:tblStyle w:val="ae"/>
        <w:bidiVisual/>
        <w:tblW w:w="0" w:type="auto"/>
        <w:tblLook w:val="04A0" w:firstRow="1" w:lastRow="0" w:firstColumn="1" w:lastColumn="0" w:noHBand="0" w:noVBand="1"/>
      </w:tblPr>
      <w:tblGrid>
        <w:gridCol w:w="9016"/>
      </w:tblGrid>
      <w:tr w:rsidR="007D7B99" w14:paraId="649DC50D" w14:textId="77777777" w:rsidTr="00010645">
        <w:tc>
          <w:tcPr>
            <w:tcW w:w="9016" w:type="dxa"/>
            <w:shd w:val="clear" w:color="auto" w:fill="FFFF00"/>
          </w:tcPr>
          <w:p w14:paraId="7636C0AF" w14:textId="5C8E287C" w:rsidR="004D39CB" w:rsidRDefault="0092451C" w:rsidP="003357F8">
            <w:pPr>
              <w:pStyle w:val="af0"/>
              <w:numPr>
                <w:ilvl w:val="0"/>
                <w:numId w:val="3"/>
              </w:numPr>
              <w:spacing w:after="120" w:line="360" w:lineRule="auto"/>
              <w:rPr>
                <w:rFonts w:ascii="Arial" w:hAnsi="Arial" w:cs="Arial"/>
                <w:sz w:val="24"/>
                <w:szCs w:val="24"/>
              </w:rPr>
            </w:pPr>
            <w:r>
              <w:rPr>
                <w:rFonts w:ascii="Arial" w:hAnsi="Arial" w:cs="Arial" w:hint="cs"/>
                <w:sz w:val="24"/>
                <w:szCs w:val="24"/>
                <w:rtl/>
              </w:rPr>
              <w:t xml:space="preserve">למשתתפים יסופקו מחשבים ניידים עליהם מותקן המשחק. עליהם להפעיל את המשחק, ולהפעיל משחק משותף ביניהם. </w:t>
            </w:r>
          </w:p>
          <w:p w14:paraId="7EB2FD21" w14:textId="77777777" w:rsidR="0092451C" w:rsidRDefault="0092451C" w:rsidP="003357F8">
            <w:pPr>
              <w:pStyle w:val="af0"/>
              <w:numPr>
                <w:ilvl w:val="0"/>
                <w:numId w:val="3"/>
              </w:numPr>
              <w:spacing w:after="120" w:line="360" w:lineRule="auto"/>
              <w:rPr>
                <w:rFonts w:ascii="Arial" w:hAnsi="Arial" w:cs="Arial"/>
                <w:sz w:val="24"/>
                <w:szCs w:val="24"/>
              </w:rPr>
            </w:pPr>
            <w:r>
              <w:rPr>
                <w:rFonts w:ascii="Arial" w:hAnsi="Arial" w:cs="Arial" w:hint="cs"/>
                <w:sz w:val="24"/>
                <w:szCs w:val="24"/>
                <w:rtl/>
              </w:rPr>
              <w:t>לאחר הפעלת המשחק, על הסטודנטים לשחק במשחק.</w:t>
            </w:r>
          </w:p>
          <w:p w14:paraId="1C6EFFF0" w14:textId="4AB084F6" w:rsidR="0092451C" w:rsidRDefault="0092451C" w:rsidP="003357F8">
            <w:pPr>
              <w:pStyle w:val="af0"/>
              <w:numPr>
                <w:ilvl w:val="0"/>
                <w:numId w:val="3"/>
              </w:numPr>
              <w:spacing w:after="120" w:line="360" w:lineRule="auto"/>
              <w:rPr>
                <w:rFonts w:ascii="Arial" w:hAnsi="Arial" w:cs="Arial"/>
                <w:sz w:val="24"/>
                <w:szCs w:val="24"/>
              </w:rPr>
            </w:pPr>
            <w:r>
              <w:rPr>
                <w:rFonts w:ascii="Arial" w:hAnsi="Arial" w:cs="Arial" w:hint="cs"/>
                <w:sz w:val="24"/>
                <w:szCs w:val="24"/>
                <w:rtl/>
              </w:rPr>
              <w:t>לאחר המשחק, על הסטודנטים למלא שאלון המציין את התרשמותם מהמשחק.</w:t>
            </w:r>
          </w:p>
          <w:p w14:paraId="53FE7A11" w14:textId="3E3C5027" w:rsidR="0092451C" w:rsidRPr="0092451C" w:rsidRDefault="0092451C" w:rsidP="0092451C">
            <w:pPr>
              <w:spacing w:after="120" w:line="360" w:lineRule="auto"/>
              <w:rPr>
                <w:rFonts w:ascii="Arial" w:hAnsi="Arial" w:cs="Arial"/>
                <w:sz w:val="24"/>
                <w:szCs w:val="24"/>
                <w:rtl/>
              </w:rPr>
            </w:pPr>
            <w:r>
              <w:rPr>
                <w:rFonts w:ascii="Arial" w:hAnsi="Arial" w:cs="Arial" w:hint="cs"/>
                <w:sz w:val="24"/>
                <w:szCs w:val="24"/>
                <w:rtl/>
              </w:rPr>
              <w:t>אנו נצפה בסטודנטים משחקים</w:t>
            </w:r>
            <w:r w:rsidR="00660D03">
              <w:rPr>
                <w:rFonts w:ascii="Arial" w:hAnsi="Arial" w:cs="Arial" w:hint="cs"/>
                <w:sz w:val="24"/>
                <w:szCs w:val="24"/>
                <w:rtl/>
              </w:rPr>
              <w:t>, ונתרשם מהדרך בה הם לומדים ומבינים את המשחק. כמו כן ננתח את התשובות לשאלון.</w:t>
            </w:r>
          </w:p>
        </w:tc>
      </w:tr>
    </w:tbl>
    <w:p w14:paraId="3FA1AFB3" w14:textId="77777777" w:rsidR="007D7B99" w:rsidRDefault="007D7B99" w:rsidP="009D39E3">
      <w:pPr>
        <w:spacing w:after="120" w:line="360" w:lineRule="auto"/>
        <w:rPr>
          <w:rFonts w:ascii="Arial" w:hAnsi="Arial" w:cs="Arial"/>
          <w:sz w:val="24"/>
          <w:szCs w:val="24"/>
          <w:rtl/>
        </w:rPr>
      </w:pPr>
    </w:p>
    <w:p w14:paraId="61A16925" w14:textId="517334F1" w:rsidR="00A523F3" w:rsidRPr="00552625" w:rsidRDefault="00DC1FD0" w:rsidP="006D3CE3">
      <w:pPr>
        <w:spacing w:after="120" w:line="360" w:lineRule="auto"/>
        <w:rPr>
          <w:rFonts w:ascii="Arial" w:hAnsi="Arial" w:cs="Arial"/>
          <w:sz w:val="24"/>
          <w:szCs w:val="24"/>
          <w:rtl/>
        </w:rPr>
      </w:pPr>
      <w:r>
        <w:rPr>
          <w:rFonts w:ascii="Arial" w:hAnsi="Arial" w:cs="Arial" w:hint="cs"/>
          <w:b/>
          <w:bCs/>
          <w:sz w:val="24"/>
          <w:szCs w:val="24"/>
          <w:rtl/>
        </w:rPr>
        <w:t>חובה לצרף</w:t>
      </w:r>
      <w:r w:rsidR="00A523F3" w:rsidRPr="003D7E65">
        <w:rPr>
          <w:rFonts w:ascii="Arial" w:hAnsi="Arial" w:cs="Arial"/>
          <w:b/>
          <w:bCs/>
          <w:sz w:val="24"/>
          <w:szCs w:val="24"/>
          <w:rtl/>
        </w:rPr>
        <w:t xml:space="preserve"> את תיאור המשימות ואת השאלונים </w:t>
      </w:r>
      <w:r w:rsidR="006D3CE3" w:rsidRPr="003D7E65">
        <w:rPr>
          <w:rFonts w:ascii="Arial" w:hAnsi="Arial" w:cs="Arial" w:hint="cs"/>
          <w:b/>
          <w:bCs/>
          <w:sz w:val="24"/>
          <w:szCs w:val="24"/>
          <w:rtl/>
        </w:rPr>
        <w:t>כ</w:t>
      </w:r>
      <w:r w:rsidR="00A523F3" w:rsidRPr="003D7E65">
        <w:rPr>
          <w:rFonts w:ascii="Arial" w:hAnsi="Arial" w:cs="Arial" w:hint="cs"/>
          <w:b/>
          <w:bCs/>
          <w:sz w:val="24"/>
          <w:szCs w:val="24"/>
          <w:rtl/>
        </w:rPr>
        <w:t>נספח</w:t>
      </w:r>
      <w:r w:rsidR="009B583A" w:rsidRPr="003D7E65">
        <w:rPr>
          <w:rFonts w:ascii="Arial" w:hAnsi="Arial" w:cs="Arial"/>
          <w:b/>
          <w:bCs/>
          <w:sz w:val="24"/>
          <w:szCs w:val="24"/>
          <w:rtl/>
        </w:rPr>
        <w:t xml:space="preserve"> </w:t>
      </w:r>
      <w:r w:rsidR="006D3CE3" w:rsidRPr="003D7E65">
        <w:rPr>
          <w:rFonts w:ascii="Arial" w:hAnsi="Arial" w:cs="Arial" w:hint="cs"/>
          <w:b/>
          <w:bCs/>
          <w:sz w:val="24"/>
          <w:szCs w:val="24"/>
          <w:rtl/>
        </w:rPr>
        <w:t>ג</w:t>
      </w:r>
      <w:r w:rsidR="009B583A" w:rsidRPr="003D7E65">
        <w:rPr>
          <w:rFonts w:ascii="Arial" w:hAnsi="Arial" w:cs="Arial"/>
          <w:b/>
          <w:bCs/>
          <w:sz w:val="24"/>
          <w:szCs w:val="24"/>
          <w:rtl/>
        </w:rPr>
        <w:t>'</w:t>
      </w:r>
      <w:r w:rsidR="009B583A">
        <w:rPr>
          <w:rFonts w:ascii="Arial" w:hAnsi="Arial" w:cs="Arial" w:hint="cs"/>
          <w:sz w:val="24"/>
          <w:szCs w:val="24"/>
          <w:rtl/>
        </w:rPr>
        <w:t>.</w:t>
      </w:r>
    </w:p>
    <w:p w14:paraId="1D8D3B4E" w14:textId="77777777" w:rsidR="009D39E3" w:rsidRPr="00552625" w:rsidRDefault="009D39E3" w:rsidP="009D39E3">
      <w:pPr>
        <w:spacing w:after="120" w:line="360" w:lineRule="auto"/>
        <w:rPr>
          <w:rFonts w:ascii="Arial" w:hAnsi="Arial" w:cs="Arial"/>
          <w:sz w:val="24"/>
          <w:szCs w:val="24"/>
          <w:rtl/>
        </w:rPr>
      </w:pPr>
    </w:p>
    <w:p w14:paraId="4E28DBCD" w14:textId="70F22B07" w:rsidR="009D39E3" w:rsidRPr="00552625" w:rsidRDefault="009D39E3" w:rsidP="00A523F3">
      <w:pPr>
        <w:spacing w:after="120" w:line="360" w:lineRule="auto"/>
        <w:rPr>
          <w:rFonts w:ascii="Arial" w:hAnsi="Arial" w:cs="Arial"/>
          <w:sz w:val="24"/>
          <w:szCs w:val="24"/>
          <w:rtl/>
        </w:rPr>
      </w:pPr>
      <w:r w:rsidRPr="00552625">
        <w:rPr>
          <w:rFonts w:ascii="Arial" w:hAnsi="Arial" w:cs="Arial"/>
          <w:b/>
          <w:bCs/>
          <w:sz w:val="24"/>
          <w:szCs w:val="24"/>
          <w:u w:val="single"/>
          <w:rtl/>
        </w:rPr>
        <w:lastRenderedPageBreak/>
        <w:t>תוצאות מצופות</w:t>
      </w:r>
      <w:r w:rsidRPr="00552625">
        <w:rPr>
          <w:rFonts w:ascii="Arial" w:hAnsi="Arial" w:cs="Arial"/>
          <w:sz w:val="24"/>
          <w:szCs w:val="24"/>
          <w:rtl/>
        </w:rPr>
        <w:t xml:space="preserve">: </w:t>
      </w:r>
      <w:r w:rsidR="00A523F3">
        <w:rPr>
          <w:rFonts w:ascii="Arial" w:hAnsi="Arial" w:cs="Arial" w:hint="cs"/>
          <w:sz w:val="24"/>
          <w:szCs w:val="24"/>
          <w:rtl/>
        </w:rPr>
        <w:t>מידת השימושיות של המערכת ומידת הנוחות בשימוש בה עבור המשתמש.</w:t>
      </w:r>
    </w:p>
    <w:p w14:paraId="108537B8" w14:textId="77777777" w:rsidR="009D39E3" w:rsidRPr="00552625" w:rsidRDefault="009D39E3" w:rsidP="009D39E3">
      <w:pPr>
        <w:spacing w:after="120" w:line="360" w:lineRule="auto"/>
        <w:rPr>
          <w:rFonts w:ascii="Arial" w:hAnsi="Arial" w:cs="Arial"/>
          <w:sz w:val="24"/>
          <w:szCs w:val="24"/>
          <w:u w:val="single"/>
          <w:rtl/>
        </w:rPr>
      </w:pPr>
    </w:p>
    <w:p w14:paraId="61B74510" w14:textId="7B15A705" w:rsidR="009D39E3" w:rsidRDefault="009D39E3" w:rsidP="00A523F3">
      <w:pPr>
        <w:spacing w:after="120" w:line="360" w:lineRule="auto"/>
        <w:rPr>
          <w:rFonts w:ascii="Arial" w:hAnsi="Arial" w:cs="Arial"/>
          <w:sz w:val="24"/>
          <w:szCs w:val="24"/>
          <w:rtl/>
        </w:rPr>
      </w:pPr>
      <w:r w:rsidRPr="00552625">
        <w:rPr>
          <w:rFonts w:ascii="Arial" w:hAnsi="Arial" w:cs="Arial"/>
          <w:b/>
          <w:bCs/>
          <w:sz w:val="24"/>
          <w:szCs w:val="24"/>
          <w:u w:val="single"/>
          <w:rtl/>
        </w:rPr>
        <w:t>ניתוח סטטיסטי</w:t>
      </w:r>
      <w:r w:rsidRPr="00552625">
        <w:rPr>
          <w:rFonts w:ascii="Arial" w:hAnsi="Arial" w:cs="Arial"/>
          <w:sz w:val="24"/>
          <w:szCs w:val="24"/>
          <w:u w:val="single"/>
          <w:rtl/>
        </w:rPr>
        <w:t xml:space="preserve">: </w:t>
      </w:r>
      <w:r w:rsidR="00A523F3">
        <w:rPr>
          <w:rFonts w:ascii="Arial" w:hAnsi="Arial" w:cs="Arial" w:hint="cs"/>
          <w:sz w:val="24"/>
          <w:szCs w:val="24"/>
          <w:rtl/>
        </w:rPr>
        <w:t>מדדים שהוגדרו בביצוע המשימות כמו למשל זמן שנדרש לביצוע משימה או מדדים איכותיים של שביעות רצון.</w:t>
      </w:r>
    </w:p>
    <w:tbl>
      <w:tblPr>
        <w:tblStyle w:val="ae"/>
        <w:bidiVisual/>
        <w:tblW w:w="0" w:type="auto"/>
        <w:tblLook w:val="04A0" w:firstRow="1" w:lastRow="0" w:firstColumn="1" w:lastColumn="0" w:noHBand="0" w:noVBand="1"/>
      </w:tblPr>
      <w:tblGrid>
        <w:gridCol w:w="9016"/>
      </w:tblGrid>
      <w:tr w:rsidR="007D7B99" w14:paraId="617BE149" w14:textId="77777777" w:rsidTr="00010645">
        <w:tc>
          <w:tcPr>
            <w:tcW w:w="9016" w:type="dxa"/>
            <w:shd w:val="clear" w:color="auto" w:fill="FFFF00"/>
          </w:tcPr>
          <w:p w14:paraId="11E2A744" w14:textId="282C7FBF" w:rsidR="00BE748E" w:rsidRDefault="00660D03" w:rsidP="00BE748E">
            <w:pPr>
              <w:pStyle w:val="af0"/>
              <w:numPr>
                <w:ilvl w:val="0"/>
                <w:numId w:val="6"/>
              </w:numPr>
              <w:spacing w:after="120" w:line="360" w:lineRule="auto"/>
              <w:rPr>
                <w:ins w:id="39" w:author="Yoram" w:date="2022-04-06T11:04:00Z"/>
                <w:rFonts w:ascii="Arial" w:hAnsi="Arial" w:cs="Arial"/>
                <w:sz w:val="24"/>
                <w:szCs w:val="24"/>
              </w:rPr>
            </w:pPr>
            <w:del w:id="40" w:author="Yoram" w:date="2022-04-06T11:05:00Z">
              <w:r w:rsidRPr="00BE748E" w:rsidDel="00BE748E">
                <w:rPr>
                  <w:rFonts w:ascii="Arial" w:hAnsi="Arial" w:cs="Arial" w:hint="eastAsia"/>
                  <w:sz w:val="24"/>
                  <w:szCs w:val="24"/>
                  <w:rtl/>
                  <w:rPrChange w:id="41" w:author="Yoram" w:date="2022-04-06T11:04:00Z">
                    <w:rPr>
                      <w:rFonts w:hint="eastAsia"/>
                      <w:rtl/>
                    </w:rPr>
                  </w:rPrChange>
                </w:rPr>
                <w:delText>נמדוד</w:delText>
              </w:r>
              <w:r w:rsidRPr="00BE748E" w:rsidDel="00BE748E">
                <w:rPr>
                  <w:rFonts w:ascii="Arial" w:hAnsi="Arial" w:cs="Arial"/>
                  <w:sz w:val="24"/>
                  <w:szCs w:val="24"/>
                  <w:rtl/>
                  <w:rPrChange w:id="42" w:author="Yoram" w:date="2022-04-06T11:04:00Z">
                    <w:rPr>
                      <w:rtl/>
                    </w:rPr>
                  </w:rPrChange>
                </w:rPr>
                <w:delText xml:space="preserve"> את </w:delText>
              </w:r>
            </w:del>
            <w:r w:rsidRPr="00BE748E">
              <w:rPr>
                <w:rFonts w:ascii="Arial" w:hAnsi="Arial" w:cs="Arial" w:hint="eastAsia"/>
                <w:sz w:val="24"/>
                <w:szCs w:val="24"/>
                <w:rtl/>
                <w:rPrChange w:id="43" w:author="Yoram" w:date="2022-04-06T11:04:00Z">
                  <w:rPr>
                    <w:rFonts w:hint="eastAsia"/>
                    <w:rtl/>
                  </w:rPr>
                </w:rPrChange>
              </w:rPr>
              <w:t>מהירות</w:t>
            </w:r>
            <w:r w:rsidRPr="00BE748E">
              <w:rPr>
                <w:rFonts w:ascii="Arial" w:hAnsi="Arial" w:cs="Arial"/>
                <w:sz w:val="24"/>
                <w:szCs w:val="24"/>
                <w:rtl/>
                <w:rPrChange w:id="44" w:author="Yoram" w:date="2022-04-06T11:04:00Z">
                  <w:rPr>
                    <w:rtl/>
                  </w:rPr>
                </w:rPrChange>
              </w:rPr>
              <w:t xml:space="preserve"> </w:t>
            </w:r>
            <w:r w:rsidRPr="00BE748E">
              <w:rPr>
                <w:rFonts w:ascii="Arial" w:hAnsi="Arial" w:cs="Arial" w:hint="eastAsia"/>
                <w:sz w:val="24"/>
                <w:szCs w:val="24"/>
                <w:rtl/>
                <w:rPrChange w:id="45" w:author="Yoram" w:date="2022-04-06T11:04:00Z">
                  <w:rPr>
                    <w:rFonts w:hint="eastAsia"/>
                    <w:rtl/>
                  </w:rPr>
                </w:rPrChange>
              </w:rPr>
              <w:t>הפתיחה</w:t>
            </w:r>
            <w:r w:rsidRPr="00BE748E">
              <w:rPr>
                <w:rFonts w:ascii="Arial" w:hAnsi="Arial" w:cs="Arial"/>
                <w:sz w:val="24"/>
                <w:szCs w:val="24"/>
                <w:rtl/>
                <w:rPrChange w:id="46" w:author="Yoram" w:date="2022-04-06T11:04:00Z">
                  <w:rPr>
                    <w:rtl/>
                  </w:rPr>
                </w:rPrChange>
              </w:rPr>
              <w:t xml:space="preserve"> </w:t>
            </w:r>
            <w:r w:rsidRPr="00BE748E">
              <w:rPr>
                <w:rFonts w:ascii="Arial" w:hAnsi="Arial" w:cs="Arial" w:hint="eastAsia"/>
                <w:sz w:val="24"/>
                <w:szCs w:val="24"/>
                <w:rtl/>
                <w:rPrChange w:id="47" w:author="Yoram" w:date="2022-04-06T11:04:00Z">
                  <w:rPr>
                    <w:rFonts w:hint="eastAsia"/>
                    <w:rtl/>
                  </w:rPr>
                </w:rPrChange>
              </w:rPr>
              <w:t>של</w:t>
            </w:r>
            <w:r w:rsidRPr="00BE748E">
              <w:rPr>
                <w:rFonts w:ascii="Arial" w:hAnsi="Arial" w:cs="Arial"/>
                <w:sz w:val="24"/>
                <w:szCs w:val="24"/>
                <w:rtl/>
                <w:rPrChange w:id="48" w:author="Yoram" w:date="2022-04-06T11:04:00Z">
                  <w:rPr>
                    <w:rtl/>
                  </w:rPr>
                </w:rPrChange>
              </w:rPr>
              <w:t xml:space="preserve"> </w:t>
            </w:r>
            <w:r w:rsidRPr="00BE748E">
              <w:rPr>
                <w:rFonts w:ascii="Arial" w:hAnsi="Arial" w:cs="Arial" w:hint="eastAsia"/>
                <w:sz w:val="24"/>
                <w:szCs w:val="24"/>
                <w:rtl/>
                <w:rPrChange w:id="49" w:author="Yoram" w:date="2022-04-06T11:04:00Z">
                  <w:rPr>
                    <w:rFonts w:hint="eastAsia"/>
                    <w:rtl/>
                  </w:rPr>
                </w:rPrChange>
              </w:rPr>
              <w:t>משחק</w:t>
            </w:r>
            <w:r w:rsidRPr="00BE748E">
              <w:rPr>
                <w:rFonts w:ascii="Arial" w:hAnsi="Arial" w:cs="Arial"/>
                <w:sz w:val="24"/>
                <w:szCs w:val="24"/>
                <w:rtl/>
                <w:rPrChange w:id="50" w:author="Yoram" w:date="2022-04-06T11:04:00Z">
                  <w:rPr>
                    <w:rtl/>
                  </w:rPr>
                </w:rPrChange>
              </w:rPr>
              <w:t xml:space="preserve"> </w:t>
            </w:r>
            <w:r w:rsidRPr="00BE748E">
              <w:rPr>
                <w:rFonts w:ascii="Arial" w:hAnsi="Arial" w:cs="Arial" w:hint="eastAsia"/>
                <w:sz w:val="24"/>
                <w:szCs w:val="24"/>
                <w:rtl/>
                <w:rPrChange w:id="51" w:author="Yoram" w:date="2022-04-06T11:04:00Z">
                  <w:rPr>
                    <w:rFonts w:hint="eastAsia"/>
                    <w:rtl/>
                  </w:rPr>
                </w:rPrChange>
              </w:rPr>
              <w:t>חדש</w:t>
            </w:r>
            <w:ins w:id="52" w:author="Eliachar Feig" w:date="2022-04-06T13:21:00Z">
              <w:r w:rsidR="006F6EF4">
                <w:rPr>
                  <w:rFonts w:ascii="Arial" w:hAnsi="Arial" w:cs="Arial" w:hint="cs"/>
                  <w:sz w:val="24"/>
                  <w:szCs w:val="24"/>
                  <w:rtl/>
                </w:rPr>
                <w:t xml:space="preserve"> כפי </w:t>
              </w:r>
              <w:proofErr w:type="spellStart"/>
              <w:r w:rsidR="006F6EF4">
                <w:rPr>
                  <w:rFonts w:ascii="Arial" w:hAnsi="Arial" w:cs="Arial" w:hint="cs"/>
                  <w:sz w:val="24"/>
                  <w:szCs w:val="24"/>
                  <w:rtl/>
                </w:rPr>
                <w:t>שימד</w:t>
              </w:r>
            </w:ins>
            <w:ins w:id="53" w:author="Eliachar Feig" w:date="2022-04-06T13:22:00Z">
              <w:r w:rsidR="006F6EF4">
                <w:rPr>
                  <w:rFonts w:ascii="Arial" w:hAnsi="Arial" w:cs="Arial" w:hint="cs"/>
                  <w:sz w:val="24"/>
                  <w:szCs w:val="24"/>
                  <w:rtl/>
                </w:rPr>
                <w:t>ד</w:t>
              </w:r>
              <w:proofErr w:type="spellEnd"/>
              <w:r w:rsidR="006F6EF4">
                <w:rPr>
                  <w:rFonts w:ascii="Arial" w:hAnsi="Arial" w:cs="Arial" w:hint="cs"/>
                  <w:sz w:val="24"/>
                  <w:szCs w:val="24"/>
                  <w:rtl/>
                </w:rPr>
                <w:t xml:space="preserve"> על ידנו</w:t>
              </w:r>
            </w:ins>
            <w:ins w:id="54" w:author="Yoram" w:date="2022-04-06T11:05:00Z">
              <w:r w:rsidR="00BE748E">
                <w:rPr>
                  <w:rFonts w:ascii="Arial" w:hAnsi="Arial" w:cs="Arial" w:hint="cs"/>
                  <w:sz w:val="24"/>
                  <w:szCs w:val="24"/>
                  <w:rtl/>
                </w:rPr>
                <w:t xml:space="preserve"> (כפי </w:t>
              </w:r>
              <w:proofErr w:type="spellStart"/>
              <w:r w:rsidR="00BE748E">
                <w:rPr>
                  <w:rFonts w:ascii="Arial" w:hAnsi="Arial" w:cs="Arial" w:hint="cs"/>
                  <w:sz w:val="24"/>
                  <w:szCs w:val="24"/>
                  <w:rtl/>
                </w:rPr>
                <w:t>שימדד</w:t>
              </w:r>
              <w:proofErr w:type="spellEnd"/>
              <w:r w:rsidR="00BE748E">
                <w:rPr>
                  <w:rFonts w:ascii="Arial" w:hAnsi="Arial" w:cs="Arial" w:hint="cs"/>
                  <w:sz w:val="24"/>
                  <w:szCs w:val="24"/>
                  <w:rtl/>
                </w:rPr>
                <w:t xml:space="preserve"> על ידינו)</w:t>
              </w:r>
            </w:ins>
            <w:ins w:id="55" w:author="Yoram" w:date="2022-04-06T11:04:00Z">
              <w:r w:rsidR="00BE748E">
                <w:rPr>
                  <w:rFonts w:ascii="Arial" w:hAnsi="Arial" w:cs="Arial" w:hint="cs"/>
                  <w:sz w:val="24"/>
                  <w:szCs w:val="24"/>
                  <w:rtl/>
                </w:rPr>
                <w:t>.</w:t>
              </w:r>
            </w:ins>
          </w:p>
          <w:p w14:paraId="591DA626" w14:textId="534CA056" w:rsidR="0088002B" w:rsidRPr="00BE748E" w:rsidRDefault="00660D03">
            <w:pPr>
              <w:pStyle w:val="af0"/>
              <w:numPr>
                <w:ilvl w:val="0"/>
                <w:numId w:val="6"/>
              </w:numPr>
              <w:spacing w:after="120" w:line="360" w:lineRule="auto"/>
              <w:rPr>
                <w:rFonts w:ascii="Arial" w:hAnsi="Arial" w:cs="Arial"/>
                <w:sz w:val="24"/>
                <w:szCs w:val="24"/>
                <w:rtl/>
                <w:rPrChange w:id="56" w:author="Yoram" w:date="2022-04-06T11:04:00Z">
                  <w:rPr>
                    <w:rtl/>
                  </w:rPr>
                </w:rPrChange>
              </w:rPr>
              <w:pPrChange w:id="57" w:author="Yoram" w:date="2022-04-06T11:04:00Z">
                <w:pPr>
                  <w:spacing w:after="120" w:line="360" w:lineRule="auto"/>
                </w:pPr>
              </w:pPrChange>
            </w:pPr>
            <w:del w:id="58" w:author="Yoram" w:date="2022-04-06T11:04:00Z">
              <w:r w:rsidRPr="00BE748E" w:rsidDel="00BE748E">
                <w:rPr>
                  <w:rFonts w:ascii="Arial" w:hAnsi="Arial" w:cs="Arial"/>
                  <w:sz w:val="24"/>
                  <w:szCs w:val="24"/>
                  <w:rtl/>
                  <w:rPrChange w:id="59" w:author="Yoram" w:date="2022-04-06T11:04:00Z">
                    <w:rPr>
                      <w:rtl/>
                    </w:rPr>
                  </w:rPrChange>
                </w:rPr>
                <w:delText>,</w:delText>
              </w:r>
            </w:del>
            <w:del w:id="60" w:author="Yoram" w:date="2022-04-06T11:05:00Z">
              <w:r w:rsidRPr="00BE748E" w:rsidDel="00BE748E">
                <w:rPr>
                  <w:rFonts w:ascii="Arial" w:hAnsi="Arial" w:cs="Arial"/>
                  <w:sz w:val="24"/>
                  <w:szCs w:val="24"/>
                  <w:rtl/>
                  <w:rPrChange w:id="61" w:author="Yoram" w:date="2022-04-06T11:04:00Z">
                    <w:rPr>
                      <w:rtl/>
                    </w:rPr>
                  </w:rPrChange>
                </w:rPr>
                <w:delText xml:space="preserve"> וכמו כן ננתח מהדירוגים בשאלון את </w:delText>
              </w:r>
            </w:del>
            <w:r w:rsidRPr="00BE748E">
              <w:rPr>
                <w:rFonts w:ascii="Arial" w:hAnsi="Arial" w:cs="Arial" w:hint="eastAsia"/>
                <w:sz w:val="24"/>
                <w:szCs w:val="24"/>
                <w:rtl/>
                <w:rPrChange w:id="62" w:author="Yoram" w:date="2022-04-06T11:04:00Z">
                  <w:rPr>
                    <w:rFonts w:hint="eastAsia"/>
                    <w:rtl/>
                  </w:rPr>
                </w:rPrChange>
              </w:rPr>
              <w:t>מידת</w:t>
            </w:r>
            <w:r w:rsidRPr="00BE748E">
              <w:rPr>
                <w:rFonts w:ascii="Arial" w:hAnsi="Arial" w:cs="Arial"/>
                <w:sz w:val="24"/>
                <w:szCs w:val="24"/>
                <w:rtl/>
                <w:rPrChange w:id="63" w:author="Yoram" w:date="2022-04-06T11:04:00Z">
                  <w:rPr>
                    <w:rtl/>
                  </w:rPr>
                </w:rPrChange>
              </w:rPr>
              <w:t xml:space="preserve"> </w:t>
            </w:r>
            <w:r w:rsidRPr="00BE748E">
              <w:rPr>
                <w:rFonts w:ascii="Arial" w:hAnsi="Arial" w:cs="Arial" w:hint="eastAsia"/>
                <w:sz w:val="24"/>
                <w:szCs w:val="24"/>
                <w:rtl/>
                <w:rPrChange w:id="64" w:author="Yoram" w:date="2022-04-06T11:04:00Z">
                  <w:rPr>
                    <w:rFonts w:hint="eastAsia"/>
                    <w:rtl/>
                  </w:rPr>
                </w:rPrChange>
              </w:rPr>
              <w:t>ההנאה</w:t>
            </w:r>
            <w:r w:rsidRPr="00BE748E">
              <w:rPr>
                <w:rFonts w:ascii="Arial" w:hAnsi="Arial" w:cs="Arial"/>
                <w:sz w:val="24"/>
                <w:szCs w:val="24"/>
                <w:rtl/>
                <w:rPrChange w:id="65" w:author="Yoram" w:date="2022-04-06T11:04:00Z">
                  <w:rPr>
                    <w:rtl/>
                  </w:rPr>
                </w:rPrChange>
              </w:rPr>
              <w:t xml:space="preserve"> </w:t>
            </w:r>
            <w:r w:rsidRPr="00BE748E">
              <w:rPr>
                <w:rFonts w:ascii="Arial" w:hAnsi="Arial" w:cs="Arial" w:hint="eastAsia"/>
                <w:sz w:val="24"/>
                <w:szCs w:val="24"/>
                <w:rtl/>
                <w:rPrChange w:id="66" w:author="Yoram" w:date="2022-04-06T11:04:00Z">
                  <w:rPr>
                    <w:rFonts w:hint="eastAsia"/>
                    <w:rtl/>
                  </w:rPr>
                </w:rPrChange>
              </w:rPr>
              <w:t>והנוחות</w:t>
            </w:r>
            <w:r w:rsidRPr="00BE748E">
              <w:rPr>
                <w:rFonts w:ascii="Arial" w:hAnsi="Arial" w:cs="Arial"/>
                <w:sz w:val="24"/>
                <w:szCs w:val="24"/>
                <w:rtl/>
                <w:rPrChange w:id="67" w:author="Yoram" w:date="2022-04-06T11:04:00Z">
                  <w:rPr>
                    <w:rtl/>
                  </w:rPr>
                </w:rPrChange>
              </w:rPr>
              <w:t xml:space="preserve"> </w:t>
            </w:r>
            <w:r w:rsidRPr="00BE748E">
              <w:rPr>
                <w:rFonts w:ascii="Arial" w:hAnsi="Arial" w:cs="Arial" w:hint="eastAsia"/>
                <w:sz w:val="24"/>
                <w:szCs w:val="24"/>
                <w:rtl/>
                <w:rPrChange w:id="68" w:author="Yoram" w:date="2022-04-06T11:04:00Z">
                  <w:rPr>
                    <w:rFonts w:hint="eastAsia"/>
                    <w:rtl/>
                  </w:rPr>
                </w:rPrChange>
              </w:rPr>
              <w:t>מהמשחק</w:t>
            </w:r>
            <w:ins w:id="69" w:author="Eliachar Feig" w:date="2022-04-06T13:23:00Z">
              <w:r w:rsidR="006F6EF4">
                <w:rPr>
                  <w:rFonts w:ascii="Arial" w:hAnsi="Arial" w:cs="Arial" w:hint="cs"/>
                  <w:sz w:val="24"/>
                  <w:szCs w:val="24"/>
                  <w:rtl/>
                </w:rPr>
                <w:t xml:space="preserve"> מתוצאות השאלונים</w:t>
              </w:r>
            </w:ins>
            <w:ins w:id="70" w:author="Yoram" w:date="2022-04-06T11:05:00Z">
              <w:r w:rsidR="00BE748E">
                <w:rPr>
                  <w:rFonts w:ascii="Arial" w:hAnsi="Arial" w:cs="Arial" w:hint="cs"/>
                  <w:sz w:val="24"/>
                  <w:szCs w:val="24"/>
                  <w:rtl/>
                </w:rPr>
                <w:t xml:space="preserve"> (מן השאלונים)</w:t>
              </w:r>
            </w:ins>
            <w:r w:rsidRPr="00BE748E">
              <w:rPr>
                <w:rFonts w:ascii="Arial" w:hAnsi="Arial" w:cs="Arial"/>
                <w:sz w:val="24"/>
                <w:szCs w:val="24"/>
                <w:rtl/>
                <w:rPrChange w:id="71" w:author="Yoram" w:date="2022-04-06T11:04:00Z">
                  <w:rPr>
                    <w:rtl/>
                  </w:rPr>
                </w:rPrChange>
              </w:rPr>
              <w:t>.</w:t>
            </w:r>
          </w:p>
        </w:tc>
      </w:tr>
    </w:tbl>
    <w:p w14:paraId="08B57224" w14:textId="77777777" w:rsidR="007D7B99" w:rsidRDefault="007D7B99" w:rsidP="00A523F3">
      <w:pPr>
        <w:spacing w:after="120" w:line="360" w:lineRule="auto"/>
        <w:rPr>
          <w:rFonts w:ascii="Arial" w:hAnsi="Arial" w:cs="Arial"/>
          <w:sz w:val="24"/>
          <w:szCs w:val="24"/>
          <w:rtl/>
        </w:rPr>
      </w:pPr>
    </w:p>
    <w:p w14:paraId="4EE171FE" w14:textId="67BB8EA2" w:rsidR="009D39E3" w:rsidRPr="00552625" w:rsidRDefault="00A523F3" w:rsidP="00632DF2">
      <w:pPr>
        <w:spacing w:after="120" w:line="360" w:lineRule="auto"/>
        <w:rPr>
          <w:rFonts w:ascii="Arial" w:hAnsi="Arial" w:cs="Arial"/>
          <w:sz w:val="24"/>
          <w:szCs w:val="24"/>
          <w:u w:val="single"/>
          <w:rtl/>
        </w:rPr>
      </w:pPr>
      <w:r>
        <w:rPr>
          <w:rFonts w:ascii="Arial" w:hAnsi="Arial" w:cs="Arial" w:hint="cs"/>
          <w:sz w:val="24"/>
          <w:szCs w:val="24"/>
          <w:rtl/>
        </w:rPr>
        <w:t>הנית</w:t>
      </w:r>
      <w:r w:rsidR="00010645">
        <w:rPr>
          <w:rFonts w:ascii="Arial" w:hAnsi="Arial" w:cs="Arial" w:hint="cs"/>
          <w:sz w:val="24"/>
          <w:szCs w:val="24"/>
          <w:rtl/>
        </w:rPr>
        <w:t xml:space="preserve">וח הסטטיסטי יהיה בסיסי ויכלול היסטוגרמות, </w:t>
      </w:r>
      <w:r>
        <w:rPr>
          <w:rFonts w:ascii="Arial" w:hAnsi="Arial" w:cs="Arial" w:hint="cs"/>
          <w:sz w:val="24"/>
          <w:szCs w:val="24"/>
          <w:rtl/>
        </w:rPr>
        <w:t>חישובי ממוצע וסטיית תקן.</w:t>
      </w:r>
      <w:r w:rsidR="00383164">
        <w:rPr>
          <w:rFonts w:ascii="Arial" w:hAnsi="Arial" w:cs="Arial"/>
          <w:sz w:val="24"/>
          <w:szCs w:val="24"/>
          <w:rtl/>
        </w:rPr>
        <w:br/>
      </w:r>
    </w:p>
    <w:p w14:paraId="39DF0ECA" w14:textId="1DB44A77" w:rsidR="009D39E3" w:rsidRPr="00552625" w:rsidRDefault="009D39E3" w:rsidP="00924907">
      <w:pPr>
        <w:spacing w:after="120" w:line="360" w:lineRule="auto"/>
        <w:rPr>
          <w:rFonts w:ascii="Arial" w:hAnsi="Arial" w:cs="Arial"/>
          <w:color w:val="0000FF"/>
          <w:sz w:val="24"/>
          <w:szCs w:val="24"/>
          <w:rtl/>
        </w:rPr>
      </w:pPr>
      <w:r w:rsidRPr="00552625">
        <w:rPr>
          <w:rFonts w:ascii="Arial" w:hAnsi="Arial" w:cs="Arial"/>
          <w:b/>
          <w:bCs/>
          <w:sz w:val="24"/>
          <w:szCs w:val="24"/>
          <w:u w:val="single"/>
          <w:rtl/>
        </w:rPr>
        <w:t>משך המחקר</w:t>
      </w:r>
      <w:r w:rsidRPr="00552625">
        <w:rPr>
          <w:rFonts w:ascii="Arial" w:hAnsi="Arial" w:cs="Arial"/>
          <w:b/>
          <w:bCs/>
          <w:sz w:val="24"/>
          <w:szCs w:val="24"/>
          <w:rtl/>
        </w:rPr>
        <w:t>:</w:t>
      </w:r>
      <w:r w:rsidRPr="00552625">
        <w:rPr>
          <w:rFonts w:ascii="Arial" w:hAnsi="Arial" w:cs="Arial"/>
          <w:sz w:val="24"/>
          <w:szCs w:val="24"/>
          <w:rtl/>
        </w:rPr>
        <w:t xml:space="preserve"> </w:t>
      </w:r>
      <w:r w:rsidR="00660D03" w:rsidRPr="00BE748E">
        <w:rPr>
          <w:rFonts w:ascii="Arial" w:hAnsi="Arial" w:cs="Arial"/>
          <w:sz w:val="24"/>
          <w:szCs w:val="24"/>
          <w:highlight w:val="yellow"/>
          <w:u w:val="single"/>
          <w:rtl/>
          <w:rPrChange w:id="72" w:author="Yoram" w:date="2022-04-06T11:07:00Z">
            <w:rPr>
              <w:rFonts w:ascii="Arial" w:hAnsi="Arial" w:cs="Arial"/>
              <w:sz w:val="24"/>
              <w:szCs w:val="24"/>
              <w:rtl/>
            </w:rPr>
          </w:rPrChange>
        </w:rPr>
        <w:t>1</w:t>
      </w:r>
      <w:r w:rsidR="00660D03">
        <w:rPr>
          <w:rFonts w:ascii="Arial" w:hAnsi="Arial" w:cs="Arial" w:hint="cs"/>
          <w:sz w:val="24"/>
          <w:szCs w:val="24"/>
          <w:rtl/>
        </w:rPr>
        <w:t xml:space="preserve"> </w:t>
      </w:r>
      <w:r w:rsidRPr="00552625">
        <w:rPr>
          <w:rFonts w:ascii="Arial" w:hAnsi="Arial" w:cs="Arial"/>
          <w:sz w:val="24"/>
          <w:szCs w:val="24"/>
          <w:rtl/>
        </w:rPr>
        <w:t xml:space="preserve">חודשים. </w:t>
      </w:r>
      <w:r w:rsidRPr="00552625">
        <w:rPr>
          <w:rFonts w:ascii="Arial" w:hAnsi="Arial" w:cs="Arial"/>
          <w:color w:val="0000FF"/>
          <w:sz w:val="24"/>
          <w:szCs w:val="24"/>
          <w:rtl/>
        </w:rPr>
        <w:t xml:space="preserve">אם המחקר מתמשך-יותר משנה-יש צורך להגיש בקשה מחודשת </w:t>
      </w:r>
      <w:r w:rsidR="006D0784">
        <w:rPr>
          <w:rFonts w:ascii="Arial" w:hAnsi="Arial" w:cs="Arial" w:hint="cs"/>
          <w:color w:val="0000FF"/>
          <w:sz w:val="24"/>
          <w:szCs w:val="24"/>
          <w:rtl/>
        </w:rPr>
        <w:t xml:space="preserve">לוועדת האתיקה </w:t>
      </w:r>
      <w:r w:rsidRPr="00552625">
        <w:rPr>
          <w:rFonts w:ascii="Arial" w:hAnsi="Arial" w:cs="Arial"/>
          <w:color w:val="0000FF"/>
          <w:sz w:val="24"/>
          <w:szCs w:val="24"/>
          <w:rtl/>
        </w:rPr>
        <w:t>לאחר שנה!</w:t>
      </w:r>
    </w:p>
    <w:p w14:paraId="7986A7C7" w14:textId="642AE1E8" w:rsidR="00C359A0" w:rsidRPr="00552625" w:rsidRDefault="00633188" w:rsidP="00C359A0">
      <w:pPr>
        <w:spacing w:after="120" w:line="360" w:lineRule="auto"/>
        <w:rPr>
          <w:rFonts w:ascii="Arial" w:hAnsi="Arial" w:cs="Arial"/>
          <w:sz w:val="24"/>
          <w:szCs w:val="24"/>
        </w:rPr>
      </w:pPr>
      <w:commentRangeStart w:id="73"/>
      <w:r>
        <w:rPr>
          <w:rFonts w:ascii="Arial" w:hAnsi="Arial" w:cs="Arial" w:hint="cs"/>
          <w:b/>
          <w:bCs/>
          <w:noProof/>
          <w:sz w:val="24"/>
          <w:szCs w:val="24"/>
          <w:u w:val="single"/>
          <w:rtl/>
          <w:lang w:val="he-IL"/>
        </w:rPr>
        <mc:AlternateContent>
          <mc:Choice Requires="wpi">
            <w:drawing>
              <wp:anchor distT="0" distB="0" distL="114300" distR="114300" simplePos="0" relativeHeight="251659264" behindDoc="0" locked="0" layoutInCell="1" allowOverlap="1" wp14:anchorId="2A987388" wp14:editId="627E9BF4">
                <wp:simplePos x="0" y="0"/>
                <wp:positionH relativeFrom="column">
                  <wp:posOffset>2952400</wp:posOffset>
                </wp:positionH>
                <wp:positionV relativeFrom="paragraph">
                  <wp:posOffset>695960</wp:posOffset>
                </wp:positionV>
                <wp:extent cx="360" cy="360"/>
                <wp:effectExtent l="38100" t="38100" r="38100" b="38100"/>
                <wp:wrapNone/>
                <wp:docPr id="1" name="דיו 1"/>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pict>
              <v:shapetype w14:anchorId="37B50DD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דיו 1" o:spid="_x0000_s1026" type="#_x0000_t75" style="position:absolute;left:0;text-align:left;margin-left:232.1pt;margin-top:54.45pt;width:.75pt;height:.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">
                <v:imagedata r:id="rId14" o:title=""/>
              </v:shape>
            </w:pict>
          </mc:Fallback>
        </mc:AlternateContent>
      </w:r>
      <w:r w:rsidR="00C359A0">
        <w:rPr>
          <w:rFonts w:ascii="Arial" w:hAnsi="Arial" w:cs="Arial" w:hint="cs"/>
          <w:b/>
          <w:bCs/>
          <w:sz w:val="24"/>
          <w:szCs w:val="24"/>
          <w:u w:val="single"/>
          <w:rtl/>
        </w:rPr>
        <w:t xml:space="preserve">פרוט </w:t>
      </w:r>
      <w:commentRangeEnd w:id="73"/>
      <w:r w:rsidR="00BE748E">
        <w:rPr>
          <w:rStyle w:val="a9"/>
          <w:rtl/>
        </w:rPr>
        <w:commentReference w:id="73"/>
      </w:r>
      <w:r w:rsidR="00C359A0">
        <w:rPr>
          <w:rFonts w:ascii="Arial" w:hAnsi="Arial" w:cs="Arial" w:hint="cs"/>
          <w:b/>
          <w:bCs/>
          <w:sz w:val="24"/>
          <w:szCs w:val="24"/>
          <w:u w:val="single"/>
          <w:rtl/>
        </w:rPr>
        <w:t>חלוקת הזמן:</w:t>
      </w:r>
      <w:r w:rsidR="00C359A0">
        <w:rPr>
          <w:rFonts w:ascii="Arial" w:hAnsi="Arial" w:cs="Arial" w:hint="cs"/>
          <w:sz w:val="24"/>
          <w:szCs w:val="24"/>
          <w:rtl/>
        </w:rPr>
        <w:t xml:space="preserve"> </w:t>
      </w:r>
      <w:r w:rsidR="00C359A0" w:rsidRPr="00552625">
        <w:rPr>
          <w:rFonts w:ascii="Arial" w:hAnsi="Arial" w:cs="Arial"/>
          <w:sz w:val="24"/>
          <w:szCs w:val="24"/>
          <w:rtl/>
        </w:rPr>
        <w:t xml:space="preserve">הבדיקות יימשכו </w:t>
      </w:r>
      <w:r w:rsidR="00C359A0" w:rsidRPr="00010645">
        <w:rPr>
          <w:rFonts w:ascii="Arial" w:hAnsi="Arial" w:cs="Arial"/>
          <w:sz w:val="24"/>
          <w:szCs w:val="24"/>
          <w:highlight w:val="yellow"/>
          <w:rtl/>
        </w:rPr>
        <w:t>___</w:t>
      </w:r>
      <w:del w:id="74" w:author="Eliachar Feig" w:date="2022-04-06T13:22:00Z">
        <w:r w:rsidR="008D0C2E" w:rsidRPr="008D0C2E" w:rsidDel="006F6EF4">
          <w:rPr>
            <w:rFonts w:ascii="Arial" w:hAnsi="Arial" w:cs="Arial" w:hint="cs"/>
            <w:sz w:val="24"/>
            <w:szCs w:val="24"/>
            <w:highlight w:val="yellow"/>
            <w:u w:val="single"/>
            <w:rtl/>
          </w:rPr>
          <w:delText>1</w:delText>
        </w:r>
      </w:del>
      <w:ins w:id="75" w:author="Eliachar Feig" w:date="2022-04-06T13:22:00Z">
        <w:r w:rsidR="006F6EF4">
          <w:rPr>
            <w:rFonts w:ascii="Arial" w:hAnsi="Arial" w:cs="Arial" w:hint="cs"/>
            <w:sz w:val="24"/>
            <w:szCs w:val="24"/>
            <w:highlight w:val="yellow"/>
            <w:u w:val="single"/>
            <w:rtl/>
          </w:rPr>
          <w:t>10 ימים</w:t>
        </w:r>
      </w:ins>
      <w:r w:rsidR="00C359A0" w:rsidRPr="008D0C2E">
        <w:rPr>
          <w:rFonts w:ascii="Arial" w:hAnsi="Arial" w:cs="Arial"/>
          <w:sz w:val="24"/>
          <w:szCs w:val="24"/>
          <w:highlight w:val="yellow"/>
          <w:u w:val="single"/>
          <w:rtl/>
        </w:rPr>
        <w:t>_</w:t>
      </w:r>
      <w:r w:rsidR="00C359A0" w:rsidRPr="00010645">
        <w:rPr>
          <w:rFonts w:ascii="Arial" w:hAnsi="Arial" w:cs="Arial"/>
          <w:sz w:val="24"/>
          <w:szCs w:val="24"/>
          <w:highlight w:val="yellow"/>
          <w:rtl/>
        </w:rPr>
        <w:t>_</w:t>
      </w:r>
      <w:r w:rsidR="008D0C2E">
        <w:rPr>
          <w:rFonts w:ascii="Arial" w:hAnsi="Arial" w:cs="Arial" w:hint="cs"/>
          <w:sz w:val="24"/>
          <w:szCs w:val="24"/>
          <w:rtl/>
        </w:rPr>
        <w:t xml:space="preserve"> </w:t>
      </w:r>
      <w:r w:rsidR="00C359A0" w:rsidRPr="00552625">
        <w:rPr>
          <w:rFonts w:ascii="Arial" w:hAnsi="Arial" w:cs="Arial"/>
          <w:sz w:val="24"/>
          <w:szCs w:val="24"/>
          <w:rtl/>
        </w:rPr>
        <w:t xml:space="preserve"> חודשים, יצירת גיליונות אלקטרוניים של כל תוצאות המחקר ייערכו כ</w:t>
      </w:r>
      <w:r w:rsidR="00C359A0" w:rsidRPr="008D0C2E">
        <w:rPr>
          <w:rFonts w:ascii="Arial" w:hAnsi="Arial" w:cs="Arial"/>
          <w:sz w:val="24"/>
          <w:szCs w:val="24"/>
          <w:u w:val="single"/>
          <w:shd w:val="clear" w:color="auto" w:fill="FFFF00"/>
          <w:rtl/>
        </w:rPr>
        <w:t>___</w:t>
      </w:r>
      <w:del w:id="76" w:author="Eliachar Feig" w:date="2022-04-06T13:22:00Z">
        <w:r w:rsidR="008D0C2E" w:rsidRPr="008D0C2E" w:rsidDel="006F6EF4">
          <w:rPr>
            <w:rFonts w:ascii="Arial" w:hAnsi="Arial" w:cs="Arial" w:hint="cs"/>
            <w:sz w:val="24"/>
            <w:szCs w:val="24"/>
            <w:u w:val="single"/>
            <w:shd w:val="clear" w:color="auto" w:fill="FFFF00"/>
            <w:rtl/>
          </w:rPr>
          <w:delText>1</w:delText>
        </w:r>
      </w:del>
      <w:ins w:id="77" w:author="Eliachar Feig" w:date="2022-04-06T13:22:00Z">
        <w:r w:rsidR="006F6EF4">
          <w:rPr>
            <w:rFonts w:ascii="Arial" w:hAnsi="Arial" w:cs="Arial" w:hint="cs"/>
            <w:sz w:val="24"/>
            <w:szCs w:val="24"/>
            <w:u w:val="single"/>
            <w:shd w:val="clear" w:color="auto" w:fill="FFFF00"/>
            <w:rtl/>
          </w:rPr>
          <w:t>10 ימים</w:t>
        </w:r>
      </w:ins>
      <w:r w:rsidR="00C359A0" w:rsidRPr="00010645">
        <w:rPr>
          <w:rFonts w:ascii="Arial" w:hAnsi="Arial" w:cs="Arial"/>
          <w:sz w:val="24"/>
          <w:szCs w:val="24"/>
          <w:shd w:val="clear" w:color="auto" w:fill="FFFF00"/>
          <w:rtl/>
        </w:rPr>
        <w:t>__</w:t>
      </w:r>
      <w:r w:rsidR="00C359A0" w:rsidRPr="00552625">
        <w:rPr>
          <w:rFonts w:ascii="Arial" w:hAnsi="Arial" w:cs="Arial"/>
          <w:sz w:val="24"/>
          <w:szCs w:val="24"/>
          <w:rtl/>
        </w:rPr>
        <w:t xml:space="preserve"> חודשים, ואנליזה של התוצאות הכוללת סטטיסטיקה והסקת מסקנות מהנתונים יימשכו כ</w:t>
      </w:r>
      <w:r w:rsidR="00C359A0" w:rsidRPr="00010645">
        <w:rPr>
          <w:rFonts w:ascii="Arial" w:hAnsi="Arial" w:cs="Arial"/>
          <w:sz w:val="24"/>
          <w:szCs w:val="24"/>
          <w:highlight w:val="yellow"/>
          <w:rtl/>
        </w:rPr>
        <w:t>_</w:t>
      </w:r>
      <w:r w:rsidR="00C359A0" w:rsidRPr="008D0C2E">
        <w:rPr>
          <w:rFonts w:ascii="Arial" w:hAnsi="Arial" w:cs="Arial"/>
          <w:sz w:val="24"/>
          <w:szCs w:val="24"/>
          <w:highlight w:val="yellow"/>
          <w:u w:val="single"/>
          <w:rtl/>
        </w:rPr>
        <w:t>__</w:t>
      </w:r>
      <w:del w:id="78" w:author="Eliachar Feig" w:date="2022-04-06T13:22:00Z">
        <w:r w:rsidR="008D0C2E" w:rsidRPr="008D0C2E" w:rsidDel="006F6EF4">
          <w:rPr>
            <w:rFonts w:ascii="Arial" w:hAnsi="Arial" w:cs="Arial" w:hint="cs"/>
            <w:sz w:val="24"/>
            <w:szCs w:val="24"/>
            <w:highlight w:val="yellow"/>
            <w:u w:val="single"/>
            <w:rtl/>
          </w:rPr>
          <w:delText>1</w:delText>
        </w:r>
      </w:del>
      <w:ins w:id="79" w:author="Eliachar Feig" w:date="2022-04-06T13:22:00Z">
        <w:r w:rsidR="006F6EF4">
          <w:rPr>
            <w:rFonts w:ascii="Arial" w:hAnsi="Arial" w:cs="Arial" w:hint="cs"/>
            <w:sz w:val="24"/>
            <w:szCs w:val="24"/>
            <w:highlight w:val="yellow"/>
            <w:u w:val="single"/>
            <w:rtl/>
          </w:rPr>
          <w:t>10 ימים</w:t>
        </w:r>
      </w:ins>
      <w:r w:rsidR="00C359A0" w:rsidRPr="00010645">
        <w:rPr>
          <w:rFonts w:ascii="Arial" w:hAnsi="Arial" w:cs="Arial"/>
          <w:sz w:val="24"/>
          <w:szCs w:val="24"/>
          <w:highlight w:val="yellow"/>
          <w:rtl/>
        </w:rPr>
        <w:t>__</w:t>
      </w:r>
      <w:r w:rsidR="00C359A0" w:rsidRPr="00552625">
        <w:rPr>
          <w:rFonts w:ascii="Arial" w:hAnsi="Arial" w:cs="Arial"/>
          <w:sz w:val="24"/>
          <w:szCs w:val="24"/>
          <w:rtl/>
        </w:rPr>
        <w:t xml:space="preserve"> חודשים.</w:t>
      </w:r>
    </w:p>
    <w:p w14:paraId="2E38310B" w14:textId="77777777" w:rsidR="007D7B99" w:rsidRPr="00552625" w:rsidRDefault="007D7B99" w:rsidP="009D39E3">
      <w:pPr>
        <w:spacing w:after="120" w:line="360" w:lineRule="auto"/>
        <w:rPr>
          <w:rFonts w:ascii="Arial" w:hAnsi="Arial" w:cs="Arial"/>
          <w:b/>
          <w:bCs/>
          <w:sz w:val="24"/>
          <w:szCs w:val="24"/>
          <w:u w:val="single"/>
          <w:rtl/>
        </w:rPr>
      </w:pPr>
    </w:p>
    <w:p w14:paraId="70E2B117" w14:textId="4087D633" w:rsidR="009D39E3" w:rsidRDefault="009D39E3" w:rsidP="006D0784">
      <w:pPr>
        <w:spacing w:after="120" w:line="360" w:lineRule="auto"/>
        <w:rPr>
          <w:rFonts w:ascii="Arial" w:hAnsi="Arial" w:cs="Arial"/>
          <w:sz w:val="24"/>
          <w:szCs w:val="24"/>
          <w:rtl/>
        </w:rPr>
      </w:pPr>
      <w:r w:rsidRPr="00552625">
        <w:rPr>
          <w:rFonts w:ascii="Arial" w:hAnsi="Arial" w:cs="Arial"/>
          <w:b/>
          <w:bCs/>
          <w:sz w:val="24"/>
          <w:szCs w:val="24"/>
          <w:u w:val="single"/>
          <w:rtl/>
        </w:rPr>
        <w:t>תופעות לוואי או סיכונים אפשריים</w:t>
      </w:r>
      <w:r w:rsidRPr="00552625">
        <w:rPr>
          <w:rFonts w:ascii="Arial" w:hAnsi="Arial" w:cs="Arial"/>
          <w:sz w:val="24"/>
          <w:szCs w:val="24"/>
          <w:rtl/>
        </w:rPr>
        <w:t xml:space="preserve">:  </w:t>
      </w:r>
    </w:p>
    <w:p w14:paraId="43B0B73E" w14:textId="77777777" w:rsidR="009D39E3" w:rsidRPr="00552625" w:rsidRDefault="009D39E3" w:rsidP="009D39E3">
      <w:pPr>
        <w:spacing w:after="120" w:line="360" w:lineRule="auto"/>
        <w:rPr>
          <w:rFonts w:ascii="Arial" w:hAnsi="Arial" w:cs="Arial"/>
          <w:sz w:val="24"/>
          <w:szCs w:val="24"/>
          <w:rtl/>
        </w:rPr>
      </w:pPr>
      <w:r w:rsidRPr="00552625">
        <w:rPr>
          <w:rFonts w:ascii="Arial" w:hAnsi="Arial" w:cs="Arial"/>
          <w:sz w:val="24"/>
          <w:szCs w:val="24"/>
          <w:rtl/>
        </w:rPr>
        <w:t>כל משתתף יוכל ליצור קשר עם עורכי המחקר ולהפסיק את השתתפותו במחקר בכל זמן.</w:t>
      </w:r>
    </w:p>
    <w:p w14:paraId="670EEB09" w14:textId="66D06F88" w:rsidR="009D39E3" w:rsidRPr="008D0C2E" w:rsidRDefault="008D0C2E" w:rsidP="009D39E3">
      <w:pPr>
        <w:spacing w:after="120" w:line="360" w:lineRule="auto"/>
        <w:rPr>
          <w:rFonts w:ascii="Arial" w:hAnsi="Arial" w:cs="Arial"/>
          <w:sz w:val="24"/>
          <w:szCs w:val="24"/>
          <w:rtl/>
        </w:rPr>
      </w:pPr>
      <w:r w:rsidRPr="008D0C2E">
        <w:rPr>
          <w:rFonts w:ascii="Arial" w:hAnsi="Arial" w:cs="Arial" w:hint="cs"/>
          <w:sz w:val="24"/>
          <w:szCs w:val="24"/>
          <w:highlight w:val="yellow"/>
          <w:rtl/>
        </w:rPr>
        <w:t>אין</w:t>
      </w:r>
    </w:p>
    <w:p w14:paraId="425B993A" w14:textId="77777777" w:rsidR="009D39E3" w:rsidRPr="00552625" w:rsidRDefault="009D39E3" w:rsidP="009D39E3">
      <w:pPr>
        <w:spacing w:after="120" w:line="360" w:lineRule="auto"/>
        <w:rPr>
          <w:rFonts w:ascii="Arial" w:hAnsi="Arial" w:cs="Arial"/>
          <w:sz w:val="24"/>
          <w:szCs w:val="24"/>
          <w:rtl/>
        </w:rPr>
      </w:pPr>
      <w:r w:rsidRPr="000F36B2">
        <w:rPr>
          <w:rFonts w:ascii="Arial" w:hAnsi="Arial" w:cs="Arial"/>
          <w:b/>
          <w:bCs/>
          <w:sz w:val="24"/>
          <w:szCs w:val="24"/>
          <w:u w:val="single"/>
          <w:rtl/>
        </w:rPr>
        <w:t>סודיות</w:t>
      </w:r>
      <w:r w:rsidRPr="000F36B2">
        <w:rPr>
          <w:rFonts w:ascii="Arial" w:hAnsi="Arial" w:cs="Arial"/>
          <w:sz w:val="24"/>
          <w:szCs w:val="24"/>
          <w:rtl/>
        </w:rPr>
        <w:t xml:space="preserve">: התוצאות ישמשו רק לניתוח מחקרי, ולא יפורסמו פרטים אישיים או </w:t>
      </w:r>
      <w:r>
        <w:rPr>
          <w:rFonts w:ascii="Arial" w:hAnsi="Arial" w:cs="Arial" w:hint="cs"/>
          <w:sz w:val="24"/>
          <w:szCs w:val="24"/>
          <w:rtl/>
        </w:rPr>
        <w:t>כל מידע אחר המזוהה עם הנבדק</w:t>
      </w:r>
      <w:r w:rsidRPr="000F36B2">
        <w:rPr>
          <w:rFonts w:ascii="Arial" w:hAnsi="Arial" w:cs="Arial"/>
          <w:sz w:val="24"/>
          <w:szCs w:val="24"/>
          <w:rtl/>
        </w:rPr>
        <w:t xml:space="preserve">. </w:t>
      </w:r>
      <w:r>
        <w:rPr>
          <w:rFonts w:ascii="Arial" w:hAnsi="Arial" w:cs="Arial" w:hint="cs"/>
          <w:sz w:val="24"/>
          <w:szCs w:val="24"/>
          <w:rtl/>
        </w:rPr>
        <w:t xml:space="preserve">פרטי הנבדק המזהים יקודדו </w:t>
      </w:r>
      <w:r w:rsidRPr="000F36B2">
        <w:rPr>
          <w:rFonts w:ascii="Arial" w:hAnsi="Arial" w:cs="Arial"/>
          <w:sz w:val="24"/>
          <w:szCs w:val="24"/>
          <w:rtl/>
        </w:rPr>
        <w:t xml:space="preserve">למספר סידורי / ראשי תיבות אקראיים. </w:t>
      </w:r>
    </w:p>
    <w:p w14:paraId="4F12218F" w14:textId="77777777" w:rsidR="009D39E3" w:rsidRDefault="009D39E3" w:rsidP="009D39E3">
      <w:pPr>
        <w:spacing w:after="120" w:line="360" w:lineRule="auto"/>
        <w:rPr>
          <w:rFonts w:ascii="Arial" w:hAnsi="Arial" w:cs="Arial"/>
          <w:b/>
          <w:bCs/>
          <w:sz w:val="24"/>
          <w:szCs w:val="24"/>
          <w:rtl/>
        </w:rPr>
      </w:pPr>
    </w:p>
    <w:p w14:paraId="059E3C7A" w14:textId="77777777" w:rsidR="009D39E3" w:rsidRPr="00552625" w:rsidRDefault="009D39E3" w:rsidP="009D39E3">
      <w:pPr>
        <w:spacing w:after="120" w:line="360" w:lineRule="auto"/>
        <w:rPr>
          <w:rFonts w:ascii="Arial" w:hAnsi="Arial" w:cs="Arial"/>
          <w:sz w:val="24"/>
          <w:szCs w:val="24"/>
          <w:rtl/>
        </w:rPr>
      </w:pPr>
      <w:r w:rsidRPr="00552625">
        <w:rPr>
          <w:rFonts w:ascii="Arial" w:hAnsi="Arial" w:cs="Arial"/>
          <w:b/>
          <w:bCs/>
          <w:sz w:val="24"/>
          <w:szCs w:val="24"/>
          <w:rtl/>
        </w:rPr>
        <w:t>החוקר מבקש פטור מהחתמת המשתתפים על טופס הסכמה מדעת</w:t>
      </w:r>
      <w:r w:rsidRPr="00552625">
        <w:rPr>
          <w:rFonts w:ascii="Arial" w:hAnsi="Arial" w:cs="Arial"/>
          <w:sz w:val="24"/>
          <w:szCs w:val="24"/>
          <w:rtl/>
        </w:rPr>
        <w:t xml:space="preserve">: </w:t>
      </w:r>
      <w:r w:rsidRPr="00821CBC">
        <w:rPr>
          <w:rFonts w:ascii="Arial" w:hAnsi="Arial" w:cs="Arial"/>
          <w:strike/>
          <w:sz w:val="24"/>
          <w:szCs w:val="24"/>
          <w:rtl/>
        </w:rPr>
        <w:t>כן</w:t>
      </w:r>
      <w:r w:rsidRPr="00552625">
        <w:rPr>
          <w:rFonts w:ascii="Arial" w:hAnsi="Arial" w:cs="Arial"/>
          <w:sz w:val="24"/>
          <w:szCs w:val="24"/>
          <w:rtl/>
        </w:rPr>
        <w:t xml:space="preserve">  </w:t>
      </w:r>
      <w:r w:rsidRPr="00552625">
        <w:rPr>
          <w:rFonts w:ascii="Arial" w:hAnsi="Arial" w:cs="Arial"/>
          <w:b/>
          <w:bCs/>
          <w:sz w:val="24"/>
          <w:szCs w:val="24"/>
        </w:rPr>
        <w:t>X</w:t>
      </w:r>
      <w:r w:rsidRPr="00552625">
        <w:rPr>
          <w:rFonts w:ascii="Arial" w:hAnsi="Arial" w:cs="Arial"/>
          <w:b/>
          <w:bCs/>
          <w:sz w:val="24"/>
          <w:szCs w:val="24"/>
          <w:rtl/>
        </w:rPr>
        <w:t xml:space="preserve"> </w:t>
      </w:r>
      <w:r w:rsidRPr="008D0C2E">
        <w:rPr>
          <w:rFonts w:ascii="Arial" w:hAnsi="Arial" w:cs="Arial"/>
          <w:b/>
          <w:bCs/>
          <w:sz w:val="24"/>
          <w:szCs w:val="24"/>
          <w:highlight w:val="yellow"/>
          <w:rtl/>
        </w:rPr>
        <w:t>לא</w:t>
      </w:r>
      <w:r w:rsidRPr="00552625">
        <w:rPr>
          <w:rFonts w:ascii="Arial" w:hAnsi="Arial" w:cs="Arial"/>
          <w:sz w:val="24"/>
          <w:szCs w:val="24"/>
          <w:rtl/>
        </w:rPr>
        <w:t xml:space="preserve">   </w:t>
      </w:r>
    </w:p>
    <w:p w14:paraId="2282B969" w14:textId="77777777" w:rsidR="009D39E3" w:rsidRPr="00552625" w:rsidRDefault="009D39E3" w:rsidP="009D39E3">
      <w:pPr>
        <w:spacing w:after="120" w:line="360" w:lineRule="auto"/>
        <w:rPr>
          <w:rFonts w:ascii="Arial" w:hAnsi="Arial" w:cs="Arial"/>
          <w:sz w:val="24"/>
          <w:szCs w:val="24"/>
          <w:rtl/>
        </w:rPr>
      </w:pPr>
    </w:p>
    <w:p w14:paraId="0C0FC79E" w14:textId="77CDF42E" w:rsidR="009D39E3" w:rsidRPr="00552625" w:rsidRDefault="009D39E3" w:rsidP="009D39E3">
      <w:pPr>
        <w:spacing w:after="120" w:line="360" w:lineRule="auto"/>
        <w:rPr>
          <w:rFonts w:ascii="Arial" w:hAnsi="Arial" w:cs="Arial"/>
          <w:sz w:val="24"/>
          <w:szCs w:val="24"/>
          <w:rtl/>
        </w:rPr>
      </w:pPr>
      <w:r w:rsidRPr="00552625">
        <w:rPr>
          <w:rFonts w:ascii="Arial" w:hAnsi="Arial" w:cs="Arial"/>
          <w:sz w:val="24"/>
          <w:szCs w:val="24"/>
          <w:rtl/>
        </w:rPr>
        <w:t xml:space="preserve">אם כן נמק: </w:t>
      </w:r>
      <w:r w:rsidR="00010645">
        <w:rPr>
          <w:rFonts w:ascii="Arial" w:hAnsi="Arial" w:cs="Arial" w:hint="cs"/>
          <w:sz w:val="24"/>
          <w:szCs w:val="24"/>
          <w:rtl/>
        </w:rPr>
        <w:t xml:space="preserve">האם </w:t>
      </w:r>
      <w:r w:rsidRPr="00552625">
        <w:rPr>
          <w:rFonts w:ascii="Arial" w:hAnsi="Arial" w:cs="Arial"/>
          <w:sz w:val="24"/>
          <w:szCs w:val="24"/>
          <w:rtl/>
        </w:rPr>
        <w:t>הנתונים מוצאים רק באופן רטרוספקטיבי, בעילום שם, ולא נעשה שום שינוי בטי</w:t>
      </w:r>
      <w:r w:rsidR="00010645">
        <w:rPr>
          <w:rFonts w:ascii="Arial" w:hAnsi="Arial" w:cs="Arial"/>
          <w:sz w:val="24"/>
          <w:szCs w:val="24"/>
          <w:rtl/>
        </w:rPr>
        <w:t>פול של האנשים בשל הוצאת הנתונים</w:t>
      </w:r>
      <w:r w:rsidR="00010645">
        <w:rPr>
          <w:rFonts w:ascii="Arial" w:hAnsi="Arial" w:cs="Arial" w:hint="cs"/>
          <w:sz w:val="24"/>
          <w:szCs w:val="24"/>
          <w:rtl/>
        </w:rPr>
        <w:t>?</w:t>
      </w:r>
    </w:p>
    <w:p w14:paraId="725AF965" w14:textId="77777777" w:rsidR="009D39E3" w:rsidRPr="00552625" w:rsidRDefault="009D39E3" w:rsidP="009D39E3">
      <w:pPr>
        <w:spacing w:after="120" w:line="360" w:lineRule="auto"/>
        <w:rPr>
          <w:rFonts w:ascii="Arial" w:hAnsi="Arial" w:cs="Arial"/>
          <w:b/>
          <w:bCs/>
          <w:color w:val="FF0000"/>
          <w:sz w:val="24"/>
          <w:szCs w:val="24"/>
        </w:rPr>
      </w:pPr>
      <w:r w:rsidRPr="00552625">
        <w:rPr>
          <w:rFonts w:ascii="Arial" w:hAnsi="Arial" w:cs="Arial"/>
          <w:b/>
          <w:bCs/>
          <w:color w:val="FF0000"/>
          <w:sz w:val="24"/>
          <w:szCs w:val="24"/>
          <w:rtl/>
        </w:rPr>
        <w:t>יש לצרף להצעת המחקר (ראו נספחים בהמשך הקובץ):</w:t>
      </w:r>
    </w:p>
    <w:p w14:paraId="271E8EE7" w14:textId="756B05E4" w:rsidR="009D39E3" w:rsidRPr="00552625" w:rsidRDefault="009D39E3" w:rsidP="009D39E3">
      <w:pPr>
        <w:numPr>
          <w:ilvl w:val="0"/>
          <w:numId w:val="1"/>
        </w:numPr>
        <w:spacing w:after="120" w:line="360" w:lineRule="auto"/>
        <w:rPr>
          <w:rFonts w:ascii="Arial" w:hAnsi="Arial" w:cs="Arial"/>
          <w:sz w:val="24"/>
          <w:szCs w:val="24"/>
          <w:rtl/>
        </w:rPr>
      </w:pPr>
      <w:r w:rsidRPr="00552625">
        <w:rPr>
          <w:rFonts w:ascii="Arial" w:hAnsi="Arial" w:cs="Arial"/>
          <w:sz w:val="24"/>
          <w:szCs w:val="24"/>
          <w:rtl/>
        </w:rPr>
        <w:lastRenderedPageBreak/>
        <w:t xml:space="preserve">נספח א: </w:t>
      </w:r>
      <w:r w:rsidRPr="00552625">
        <w:rPr>
          <w:rFonts w:ascii="Arial" w:hAnsi="Arial" w:cs="Arial"/>
          <w:color w:val="0000FF"/>
          <w:sz w:val="24"/>
          <w:szCs w:val="24"/>
          <w:rtl/>
        </w:rPr>
        <w:t>חתימות</w:t>
      </w:r>
      <w:r w:rsidR="006D3CE3">
        <w:rPr>
          <w:rFonts w:ascii="Arial" w:hAnsi="Arial" w:cs="Arial" w:hint="cs"/>
          <w:color w:val="0000FF"/>
          <w:sz w:val="24"/>
          <w:szCs w:val="24"/>
          <w:rtl/>
        </w:rPr>
        <w:t>.</w:t>
      </w:r>
    </w:p>
    <w:p w14:paraId="5A5D0D75" w14:textId="48C62049" w:rsidR="009D39E3" w:rsidRDefault="009D39E3" w:rsidP="009D39E3">
      <w:pPr>
        <w:numPr>
          <w:ilvl w:val="0"/>
          <w:numId w:val="1"/>
        </w:numPr>
        <w:spacing w:after="120" w:line="360" w:lineRule="auto"/>
        <w:rPr>
          <w:rFonts w:ascii="Arial" w:hAnsi="Arial" w:cs="Arial"/>
          <w:sz w:val="24"/>
          <w:szCs w:val="24"/>
        </w:rPr>
      </w:pPr>
      <w:r w:rsidRPr="00552625">
        <w:rPr>
          <w:rFonts w:ascii="Arial" w:hAnsi="Arial" w:cs="Arial"/>
          <w:sz w:val="24"/>
          <w:szCs w:val="24"/>
          <w:rtl/>
        </w:rPr>
        <w:t xml:space="preserve">נספח ב: </w:t>
      </w:r>
      <w:r w:rsidRPr="00552625">
        <w:rPr>
          <w:rFonts w:ascii="Arial" w:hAnsi="Arial" w:cs="Arial"/>
          <w:color w:val="0000FF"/>
          <w:sz w:val="24"/>
          <w:szCs w:val="24"/>
          <w:rtl/>
        </w:rPr>
        <w:t>טופס אישור השתתפות במחקר</w:t>
      </w:r>
      <w:r w:rsidRPr="00552625">
        <w:rPr>
          <w:rFonts w:ascii="Arial" w:hAnsi="Arial" w:cs="Arial"/>
          <w:sz w:val="24"/>
          <w:szCs w:val="24"/>
          <w:rtl/>
        </w:rPr>
        <w:t xml:space="preserve"> – יש לשים לב שעל כל נבדק לחתום על שני טפסי השתתפות זהים – אחד </w:t>
      </w:r>
      <w:r w:rsidR="00C32111" w:rsidRPr="00552625">
        <w:rPr>
          <w:rFonts w:ascii="Arial" w:hAnsi="Arial" w:cs="Arial" w:hint="cs"/>
          <w:sz w:val="24"/>
          <w:szCs w:val="24"/>
          <w:rtl/>
        </w:rPr>
        <w:t>יישא</w:t>
      </w:r>
      <w:r w:rsidR="00C32111" w:rsidRPr="00552625">
        <w:rPr>
          <w:rFonts w:ascii="Arial" w:hAnsi="Arial" w:cs="Arial" w:hint="eastAsia"/>
          <w:sz w:val="24"/>
          <w:szCs w:val="24"/>
          <w:rtl/>
        </w:rPr>
        <w:t>ר</w:t>
      </w:r>
      <w:r w:rsidRPr="00552625">
        <w:rPr>
          <w:rFonts w:ascii="Arial" w:hAnsi="Arial" w:cs="Arial"/>
          <w:sz w:val="24"/>
          <w:szCs w:val="24"/>
          <w:rtl/>
        </w:rPr>
        <w:t xml:space="preserve"> </w:t>
      </w:r>
      <w:r w:rsidR="00C32111" w:rsidRPr="00552625">
        <w:rPr>
          <w:rFonts w:ascii="Arial" w:hAnsi="Arial" w:cs="Arial" w:hint="cs"/>
          <w:sz w:val="24"/>
          <w:szCs w:val="24"/>
          <w:rtl/>
        </w:rPr>
        <w:t>אצלכם</w:t>
      </w:r>
      <w:r w:rsidRPr="00552625">
        <w:rPr>
          <w:rFonts w:ascii="Arial" w:hAnsi="Arial" w:cs="Arial"/>
          <w:sz w:val="24"/>
          <w:szCs w:val="24"/>
          <w:rtl/>
        </w:rPr>
        <w:t xml:space="preserve">-מבצעי המחקר, והשני יישאר אצל הנבדק. </w:t>
      </w:r>
    </w:p>
    <w:p w14:paraId="27F8C6C6" w14:textId="34E7924B" w:rsidR="006D3CE3" w:rsidRPr="00552625" w:rsidRDefault="006D3CE3" w:rsidP="006D3CE3">
      <w:pPr>
        <w:numPr>
          <w:ilvl w:val="0"/>
          <w:numId w:val="1"/>
        </w:numPr>
        <w:spacing w:after="120" w:line="360" w:lineRule="auto"/>
        <w:rPr>
          <w:rFonts w:ascii="Arial" w:hAnsi="Arial" w:cs="Arial"/>
          <w:sz w:val="24"/>
          <w:szCs w:val="24"/>
        </w:rPr>
      </w:pPr>
      <w:r w:rsidRPr="00552625">
        <w:rPr>
          <w:rFonts w:ascii="Arial" w:hAnsi="Arial" w:cs="Arial"/>
          <w:sz w:val="24"/>
          <w:szCs w:val="24"/>
          <w:rtl/>
        </w:rPr>
        <w:t xml:space="preserve">נספח </w:t>
      </w:r>
      <w:r>
        <w:rPr>
          <w:rFonts w:ascii="Arial" w:hAnsi="Arial" w:cs="Arial" w:hint="cs"/>
          <w:sz w:val="24"/>
          <w:szCs w:val="24"/>
          <w:rtl/>
        </w:rPr>
        <w:t>ג</w:t>
      </w:r>
      <w:r w:rsidRPr="00552625">
        <w:rPr>
          <w:rFonts w:ascii="Arial" w:hAnsi="Arial" w:cs="Arial"/>
          <w:sz w:val="24"/>
          <w:szCs w:val="24"/>
          <w:rtl/>
        </w:rPr>
        <w:t xml:space="preserve">: </w:t>
      </w:r>
      <w:r w:rsidR="00C32111">
        <w:rPr>
          <w:rFonts w:ascii="Arial" w:hAnsi="Arial" w:cs="Arial" w:hint="cs"/>
          <w:sz w:val="24"/>
          <w:szCs w:val="24"/>
          <w:rtl/>
        </w:rPr>
        <w:t xml:space="preserve">1. </w:t>
      </w:r>
      <w:r w:rsidR="00C32111" w:rsidRPr="00C32111">
        <w:rPr>
          <w:rFonts w:ascii="Arial" w:hAnsi="Arial" w:cs="Arial" w:hint="cs"/>
          <w:color w:val="0000FF"/>
          <w:sz w:val="24"/>
          <w:szCs w:val="24"/>
          <w:rtl/>
        </w:rPr>
        <w:t>נוסח הודעת גיוס נבדקים</w:t>
      </w:r>
      <w:r w:rsidR="00C32111">
        <w:rPr>
          <w:rFonts w:ascii="Arial" w:hAnsi="Arial" w:cs="Arial" w:hint="cs"/>
          <w:sz w:val="24"/>
          <w:szCs w:val="24"/>
          <w:rtl/>
        </w:rPr>
        <w:t xml:space="preserve">. 2. </w:t>
      </w:r>
      <w:r w:rsidR="00C32111" w:rsidRPr="00C32111">
        <w:rPr>
          <w:rFonts w:ascii="Arial" w:hAnsi="Arial" w:cs="Arial" w:hint="cs"/>
          <w:color w:val="0000FF"/>
          <w:sz w:val="24"/>
          <w:szCs w:val="24"/>
          <w:rtl/>
        </w:rPr>
        <w:t>תיאור המשימות</w:t>
      </w:r>
      <w:r w:rsidR="00C32111">
        <w:rPr>
          <w:rFonts w:ascii="Arial" w:hAnsi="Arial" w:cs="Arial" w:hint="cs"/>
          <w:sz w:val="24"/>
          <w:szCs w:val="24"/>
          <w:rtl/>
        </w:rPr>
        <w:t xml:space="preserve">. 3 </w:t>
      </w:r>
      <w:r>
        <w:rPr>
          <w:rFonts w:ascii="Arial" w:hAnsi="Arial" w:cs="Arial" w:hint="cs"/>
          <w:color w:val="0000FF"/>
          <w:sz w:val="24"/>
          <w:szCs w:val="24"/>
          <w:rtl/>
        </w:rPr>
        <w:t>שאלונים</w:t>
      </w:r>
      <w:r w:rsidR="00C32111">
        <w:rPr>
          <w:rFonts w:ascii="Arial" w:hAnsi="Arial" w:cs="Arial" w:hint="cs"/>
          <w:color w:val="0000FF"/>
          <w:sz w:val="24"/>
          <w:szCs w:val="24"/>
          <w:rtl/>
        </w:rPr>
        <w:t xml:space="preserve"> (יש לצרף השאלונים עצמם ולא קישור לשאלון </w:t>
      </w:r>
      <w:r w:rsidR="00C32111">
        <w:rPr>
          <w:rFonts w:ascii="Arial" w:hAnsi="Arial" w:cs="Arial"/>
          <w:color w:val="0000FF"/>
          <w:sz w:val="24"/>
          <w:szCs w:val="24"/>
        </w:rPr>
        <w:t>online</w:t>
      </w:r>
      <w:r w:rsidR="00C32111">
        <w:rPr>
          <w:rFonts w:ascii="Arial" w:hAnsi="Arial" w:cs="Arial" w:hint="cs"/>
          <w:color w:val="0000FF"/>
          <w:sz w:val="24"/>
          <w:szCs w:val="24"/>
          <w:rtl/>
        </w:rPr>
        <w:t>)</w:t>
      </w:r>
      <w:r>
        <w:rPr>
          <w:rFonts w:ascii="Arial" w:hAnsi="Arial" w:cs="Arial" w:hint="cs"/>
          <w:color w:val="0000FF"/>
          <w:sz w:val="24"/>
          <w:szCs w:val="24"/>
          <w:rtl/>
        </w:rPr>
        <w:t>.</w:t>
      </w:r>
    </w:p>
    <w:p w14:paraId="05923A9C" w14:textId="77777777" w:rsidR="009D39E3" w:rsidRPr="00C15C69" w:rsidRDefault="009D39E3" w:rsidP="009D39E3">
      <w:pPr>
        <w:spacing w:line="360" w:lineRule="auto"/>
        <w:rPr>
          <w:rFonts w:ascii="Arial" w:hAnsi="Arial" w:cs="Arial"/>
          <w:b/>
          <w:bCs/>
          <w:sz w:val="24"/>
          <w:rtl/>
        </w:rPr>
      </w:pPr>
      <w:r w:rsidRPr="00C15C69">
        <w:rPr>
          <w:rFonts w:ascii="Arial" w:hAnsi="Arial" w:cs="Arial"/>
          <w:sz w:val="24"/>
          <w:rtl/>
        </w:rPr>
        <w:br w:type="page"/>
      </w:r>
      <w:r w:rsidRPr="00C15C69">
        <w:rPr>
          <w:rFonts w:ascii="Arial" w:hAnsi="Arial" w:cs="Arial"/>
          <w:b/>
          <w:bCs/>
          <w:sz w:val="24"/>
          <w:rtl/>
        </w:rPr>
        <w:lastRenderedPageBreak/>
        <w:t>נספח א: חתימות</w:t>
      </w:r>
    </w:p>
    <w:p w14:paraId="55DF1DFB" w14:textId="77777777" w:rsidR="009D39E3" w:rsidRPr="00C15C69" w:rsidRDefault="009D39E3" w:rsidP="009D39E3">
      <w:pPr>
        <w:spacing w:line="360" w:lineRule="auto"/>
        <w:rPr>
          <w:rFonts w:ascii="Arial" w:hAnsi="Arial" w:cs="Arial"/>
          <w:sz w:val="24"/>
        </w:rPr>
      </w:pPr>
      <w:r w:rsidRPr="00C15C69">
        <w:rPr>
          <w:rFonts w:ascii="Arial" w:hAnsi="Arial" w:cs="Arial"/>
          <w:sz w:val="24"/>
          <w:rtl/>
        </w:rPr>
        <w:t xml:space="preserve">אני הח"מ מחייב/ת לערוך את המחקר בהתאם לפרוטוקול המצ"ב ולפי התנאים שייקבעו באישור למחקר, לרבות הדיווח על אירועים חריגים במהלך הניסוי. </w:t>
      </w:r>
    </w:p>
    <w:p w14:paraId="6B8DFF92" w14:textId="0043F4E9" w:rsidR="009D39E3" w:rsidRPr="00C15C69" w:rsidRDefault="00010645" w:rsidP="009D39E3">
      <w:pPr>
        <w:spacing w:line="360" w:lineRule="auto"/>
        <w:rPr>
          <w:rFonts w:ascii="Arial" w:hAnsi="Arial" w:cs="Arial"/>
          <w:sz w:val="24"/>
          <w:rtl/>
        </w:rPr>
      </w:pPr>
      <w:r>
        <w:rPr>
          <w:rFonts w:ascii="Arial" w:hAnsi="Arial" w:cs="Arial"/>
          <w:sz w:val="24"/>
          <w:rtl/>
        </w:rPr>
        <w:t>א</w:t>
      </w:r>
      <w:r>
        <w:rPr>
          <w:rFonts w:ascii="Arial" w:hAnsi="Arial" w:cs="Arial" w:hint="cs"/>
          <w:sz w:val="24"/>
          <w:rtl/>
        </w:rPr>
        <w:t>ני</w:t>
      </w:r>
      <w:r w:rsidR="009D39E3" w:rsidRPr="00C15C69">
        <w:rPr>
          <w:rFonts w:ascii="Arial" w:hAnsi="Arial" w:cs="Arial"/>
          <w:sz w:val="24"/>
          <w:rtl/>
        </w:rPr>
        <w:t xml:space="preserve"> מצהיר/ה בזאת, כי שקלתי את הסיכונים הטמונים ואי-הנוחות הצפויה כנגד התועלת הצפויה לנבדק ו/או לחברה במחקר זה. לקחתי בחשבון, כי הזכויות, הבטיחות וטובתו של המשתתף במחקר יעמדו בפני כשיקולים החשובים ביותר, ויעלו בחשיבותם על כל תועלת למדע או לחברה. </w:t>
      </w:r>
    </w:p>
    <w:p w14:paraId="419278A1" w14:textId="77777777" w:rsidR="009D39E3" w:rsidRPr="00C15C69" w:rsidRDefault="009D39E3" w:rsidP="009D39E3">
      <w:pPr>
        <w:spacing w:line="360" w:lineRule="auto"/>
        <w:rPr>
          <w:rFonts w:ascii="Arial" w:hAnsi="Arial" w:cs="Arial"/>
          <w:sz w:val="24"/>
          <w:rtl/>
        </w:rPr>
      </w:pPr>
      <w:r w:rsidRPr="00C15C69">
        <w:rPr>
          <w:rFonts w:ascii="Arial" w:hAnsi="Arial" w:cs="Arial"/>
          <w:sz w:val="24"/>
          <w:rtl/>
        </w:rPr>
        <w:t xml:space="preserve">אני מתחייב/ת להסביר למשתתף/ת את מהות המחקר ולוודא שהבין/ה את ההסבר, ולקבל מראש את הסכמתו/ה בכתב של המשתתף/ת. </w:t>
      </w:r>
    </w:p>
    <w:p w14:paraId="19200A81" w14:textId="77777777" w:rsidR="009D39E3" w:rsidRPr="00C15C69" w:rsidRDefault="009D39E3" w:rsidP="009D39E3">
      <w:pPr>
        <w:spacing w:line="360" w:lineRule="auto"/>
        <w:rPr>
          <w:rFonts w:ascii="Arial" w:hAnsi="Arial" w:cs="Arial"/>
          <w:sz w:val="24"/>
          <w:rtl/>
        </w:rPr>
      </w:pPr>
      <w:r w:rsidRPr="00C15C69">
        <w:rPr>
          <w:rFonts w:ascii="Arial" w:hAnsi="Arial" w:cs="Arial"/>
          <w:sz w:val="24"/>
          <w:rtl/>
        </w:rPr>
        <w:t xml:space="preserve">אני מתחייב/ת בדבר שמירת הסודיות של המידע המזהה את המשתתף/ת במחקר. מידע זה יהיה נגיש לאנשים המוסמכים לכך בלבד. </w:t>
      </w:r>
    </w:p>
    <w:p w14:paraId="7D3FB161" w14:textId="77777777" w:rsidR="009D39E3" w:rsidRPr="00C15C69" w:rsidRDefault="009D39E3" w:rsidP="009D39E3">
      <w:pPr>
        <w:spacing w:line="360" w:lineRule="auto"/>
        <w:rPr>
          <w:rFonts w:ascii="Arial" w:hAnsi="Arial" w:cs="Arial"/>
          <w:sz w:val="24"/>
          <w:rtl/>
        </w:rPr>
      </w:pPr>
      <w:r w:rsidRPr="00C15C69">
        <w:rPr>
          <w:rFonts w:ascii="Arial" w:hAnsi="Arial" w:cs="Arial"/>
          <w:sz w:val="24"/>
          <w:rtl/>
        </w:rPr>
        <w:t xml:space="preserve">אני מאשר/ת כי אני מודע/ת לעובדה שמתן האישור לעריכת המחקר אינו משחרר אותי מהאחריות המקובלת. </w:t>
      </w:r>
    </w:p>
    <w:p w14:paraId="0F84D120" w14:textId="77777777" w:rsidR="009D39E3" w:rsidRPr="00C15C69" w:rsidRDefault="009D39E3" w:rsidP="009D39E3">
      <w:pPr>
        <w:spacing w:line="360" w:lineRule="auto"/>
        <w:rPr>
          <w:rFonts w:ascii="Arial" w:hAnsi="Arial" w:cs="Arial"/>
          <w:sz w:val="24"/>
          <w:szCs w:val="20"/>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4"/>
        <w:gridCol w:w="2454"/>
        <w:gridCol w:w="4630"/>
      </w:tblGrid>
      <w:tr w:rsidR="009D39E3" w:rsidRPr="00C15C69" w14:paraId="0618DC80" w14:textId="77777777" w:rsidTr="00601713">
        <w:tc>
          <w:tcPr>
            <w:tcW w:w="1444" w:type="dxa"/>
            <w:tcBorders>
              <w:top w:val="single" w:sz="4" w:space="0" w:color="auto"/>
              <w:left w:val="single" w:sz="4" w:space="0" w:color="auto"/>
              <w:bottom w:val="single" w:sz="4" w:space="0" w:color="auto"/>
              <w:right w:val="single" w:sz="4" w:space="0" w:color="auto"/>
            </w:tcBorders>
            <w:hideMark/>
          </w:tcPr>
          <w:p w14:paraId="755767E7" w14:textId="4232D032" w:rsidR="009D39E3" w:rsidRPr="00C15C69" w:rsidRDefault="003F07F5" w:rsidP="00B96D70">
            <w:pPr>
              <w:spacing w:line="360" w:lineRule="auto"/>
              <w:rPr>
                <w:rFonts w:ascii="Arial" w:hAnsi="Arial" w:cs="Arial"/>
                <w:b/>
                <w:bCs/>
                <w:sz w:val="24"/>
                <w:szCs w:val="20"/>
              </w:rPr>
            </w:pPr>
            <w:r>
              <w:rPr>
                <w:rFonts w:ascii="Arial" w:hAnsi="Arial" w:cs="Arial" w:hint="cs"/>
                <w:b/>
                <w:bCs/>
                <w:sz w:val="24"/>
                <w:szCs w:val="20"/>
                <w:rtl/>
              </w:rPr>
              <w:t>החוקרים</w:t>
            </w:r>
          </w:p>
        </w:tc>
        <w:tc>
          <w:tcPr>
            <w:tcW w:w="2454" w:type="dxa"/>
            <w:tcBorders>
              <w:top w:val="single" w:sz="4" w:space="0" w:color="auto"/>
              <w:left w:val="single" w:sz="4" w:space="0" w:color="auto"/>
              <w:bottom w:val="single" w:sz="4" w:space="0" w:color="auto"/>
              <w:right w:val="single" w:sz="4" w:space="0" w:color="auto"/>
            </w:tcBorders>
            <w:shd w:val="clear" w:color="auto" w:fill="FFFF00"/>
            <w:hideMark/>
          </w:tcPr>
          <w:p w14:paraId="3539FA5C" w14:textId="67C9CEFE" w:rsidR="009D39E3" w:rsidRPr="0090319C" w:rsidRDefault="0090319C" w:rsidP="00B96D70">
            <w:pPr>
              <w:spacing w:line="360" w:lineRule="auto"/>
              <w:rPr>
                <w:rFonts w:ascii="Arial" w:hAnsi="Arial" w:cs="Arial"/>
                <w:b/>
                <w:bCs/>
                <w:sz w:val="24"/>
                <w:szCs w:val="20"/>
              </w:rPr>
            </w:pPr>
            <w:r w:rsidRPr="0090319C">
              <w:rPr>
                <w:rFonts w:ascii="Arial" w:hAnsi="Arial" w:cs="Arial" w:hint="cs"/>
                <w:b/>
                <w:bCs/>
                <w:sz w:val="24"/>
                <w:szCs w:val="20"/>
                <w:rtl/>
              </w:rPr>
              <w:t>תאריך</w:t>
            </w:r>
          </w:p>
        </w:tc>
        <w:tc>
          <w:tcPr>
            <w:tcW w:w="4630" w:type="dxa"/>
            <w:tcBorders>
              <w:top w:val="single" w:sz="4" w:space="0" w:color="auto"/>
              <w:left w:val="single" w:sz="4" w:space="0" w:color="auto"/>
              <w:bottom w:val="single" w:sz="4" w:space="0" w:color="auto"/>
              <w:right w:val="single" w:sz="4" w:space="0" w:color="auto"/>
            </w:tcBorders>
          </w:tcPr>
          <w:p w14:paraId="0C467590" w14:textId="015CB4EC" w:rsidR="009D39E3" w:rsidRPr="00C15C69" w:rsidRDefault="009D39E3" w:rsidP="00B96D70">
            <w:pPr>
              <w:spacing w:line="360" w:lineRule="auto"/>
              <w:rPr>
                <w:rFonts w:ascii="Arial" w:hAnsi="Arial" w:cs="Arial"/>
                <w:b/>
                <w:bCs/>
                <w:sz w:val="24"/>
                <w:szCs w:val="20"/>
              </w:rPr>
            </w:pPr>
            <w:r w:rsidRPr="00C15C69">
              <w:rPr>
                <w:rFonts w:ascii="Arial" w:hAnsi="Arial" w:cs="Arial"/>
                <w:b/>
                <w:bCs/>
                <w:sz w:val="24"/>
                <w:szCs w:val="20"/>
                <w:rtl/>
              </w:rPr>
              <w:t>חתימה</w:t>
            </w:r>
            <w:r w:rsidR="00290B33">
              <w:rPr>
                <w:rFonts w:ascii="Arial" w:hAnsi="Arial" w:cs="Arial" w:hint="cs"/>
                <w:b/>
                <w:bCs/>
                <w:sz w:val="24"/>
                <w:szCs w:val="20"/>
                <w:rtl/>
              </w:rPr>
              <w:t xml:space="preserve"> - </w:t>
            </w:r>
            <w:r w:rsidR="00290B33" w:rsidRPr="00C15C69">
              <w:rPr>
                <w:rFonts w:ascii="Arial" w:hAnsi="Arial" w:cs="Arial"/>
                <w:sz w:val="24"/>
                <w:szCs w:val="20"/>
                <w:highlight w:val="yellow"/>
                <w:rtl/>
              </w:rPr>
              <w:t>דרושה חתימה</w:t>
            </w:r>
            <w:r w:rsidR="00290B33">
              <w:rPr>
                <w:rFonts w:ascii="Arial" w:hAnsi="Arial" w:cs="Arial" w:hint="cs"/>
                <w:sz w:val="24"/>
                <w:szCs w:val="20"/>
                <w:highlight w:val="yellow"/>
                <w:rtl/>
              </w:rPr>
              <w:t xml:space="preserve"> של כולם על גבי טופס זה</w:t>
            </w:r>
            <w:r w:rsidR="00290B33" w:rsidRPr="00C15C69">
              <w:rPr>
                <w:rFonts w:ascii="Arial" w:hAnsi="Arial" w:cs="Arial"/>
                <w:sz w:val="24"/>
                <w:szCs w:val="20"/>
                <w:highlight w:val="yellow"/>
                <w:rtl/>
              </w:rPr>
              <w:t>!</w:t>
            </w:r>
          </w:p>
        </w:tc>
      </w:tr>
      <w:tr w:rsidR="009D39E3" w:rsidRPr="00C15C69" w14:paraId="50D6DAA9" w14:textId="77777777" w:rsidTr="00601713">
        <w:trPr>
          <w:trHeight w:val="356"/>
        </w:trPr>
        <w:tc>
          <w:tcPr>
            <w:tcW w:w="1444" w:type="dxa"/>
            <w:tcBorders>
              <w:top w:val="single" w:sz="4" w:space="0" w:color="auto"/>
              <w:left w:val="single" w:sz="4" w:space="0" w:color="auto"/>
              <w:bottom w:val="single" w:sz="4" w:space="0" w:color="auto"/>
              <w:right w:val="single" w:sz="4" w:space="0" w:color="auto"/>
            </w:tcBorders>
          </w:tcPr>
          <w:p w14:paraId="02CFBD0C" w14:textId="566C28DF" w:rsidR="009D39E3" w:rsidRPr="00C15C69" w:rsidRDefault="009D39E3" w:rsidP="00B96D70">
            <w:pPr>
              <w:spacing w:line="360" w:lineRule="auto"/>
              <w:rPr>
                <w:rFonts w:ascii="Arial" w:hAnsi="Arial" w:cs="Arial"/>
                <w:b/>
                <w:bCs/>
                <w:sz w:val="24"/>
                <w:szCs w:val="20"/>
              </w:rPr>
            </w:pPr>
            <w:r w:rsidRPr="00C15C69">
              <w:rPr>
                <w:rFonts w:ascii="Arial" w:hAnsi="Arial" w:cs="Arial"/>
                <w:b/>
                <w:bCs/>
                <w:sz w:val="24"/>
                <w:szCs w:val="20"/>
                <w:rtl/>
              </w:rPr>
              <w:t>שם המנחה</w:t>
            </w:r>
            <w:r w:rsidR="008D141D">
              <w:rPr>
                <w:rFonts w:ascii="Arial" w:hAnsi="Arial" w:cs="Arial" w:hint="cs"/>
                <w:b/>
                <w:bCs/>
                <w:sz w:val="24"/>
                <w:szCs w:val="20"/>
                <w:rtl/>
              </w:rPr>
              <w:t>: אסף וינרב</w:t>
            </w:r>
          </w:p>
        </w:tc>
        <w:tc>
          <w:tcPr>
            <w:tcW w:w="2454" w:type="dxa"/>
            <w:tcBorders>
              <w:top w:val="single" w:sz="4" w:space="0" w:color="auto"/>
              <w:left w:val="single" w:sz="4" w:space="0" w:color="auto"/>
              <w:bottom w:val="single" w:sz="4" w:space="0" w:color="auto"/>
              <w:right w:val="single" w:sz="4" w:space="0" w:color="auto"/>
            </w:tcBorders>
            <w:shd w:val="clear" w:color="auto" w:fill="FFFF00"/>
          </w:tcPr>
          <w:p w14:paraId="76941EB7" w14:textId="2BFE252D" w:rsidR="009D39E3" w:rsidRPr="00C15C69" w:rsidRDefault="008D141D" w:rsidP="00B96D70">
            <w:pPr>
              <w:spacing w:line="360" w:lineRule="auto"/>
              <w:rPr>
                <w:rFonts w:ascii="Arial" w:hAnsi="Arial" w:cs="Arial"/>
                <w:sz w:val="24"/>
                <w:szCs w:val="20"/>
              </w:rPr>
            </w:pPr>
            <w:r>
              <w:rPr>
                <w:rFonts w:ascii="Arial" w:hAnsi="Arial" w:cs="Arial" w:hint="cs"/>
                <w:sz w:val="24"/>
                <w:szCs w:val="20"/>
                <w:rtl/>
              </w:rPr>
              <w:t>05.04.2022</w:t>
            </w:r>
          </w:p>
        </w:tc>
        <w:tc>
          <w:tcPr>
            <w:tcW w:w="4630" w:type="dxa"/>
            <w:tcBorders>
              <w:top w:val="single" w:sz="4" w:space="0" w:color="auto"/>
              <w:left w:val="single" w:sz="4" w:space="0" w:color="auto"/>
              <w:bottom w:val="single" w:sz="4" w:space="0" w:color="auto"/>
              <w:right w:val="single" w:sz="4" w:space="0" w:color="auto"/>
            </w:tcBorders>
            <w:shd w:val="clear" w:color="auto" w:fill="FFFF00"/>
          </w:tcPr>
          <w:p w14:paraId="2B6B5CE0" w14:textId="344823C5" w:rsidR="009D39E3" w:rsidRPr="00C15C69" w:rsidRDefault="002E48EA" w:rsidP="00B96D70">
            <w:pPr>
              <w:spacing w:line="360" w:lineRule="auto"/>
              <w:rPr>
                <w:rFonts w:ascii="Arial" w:hAnsi="Arial" w:cs="Arial"/>
                <w:sz w:val="24"/>
                <w:szCs w:val="20"/>
              </w:rPr>
            </w:pPr>
            <w:r>
              <w:rPr>
                <w:rFonts w:ascii="Arial" w:hAnsi="Arial" w:cs="Arial"/>
                <w:noProof/>
                <w:sz w:val="24"/>
                <w:szCs w:val="20"/>
              </w:rPr>
              <mc:AlternateContent>
                <mc:Choice Requires="wps">
                  <w:drawing>
                    <wp:anchor distT="0" distB="0" distL="114300" distR="114300" simplePos="0" relativeHeight="251676672" behindDoc="0" locked="0" layoutInCell="1" allowOverlap="1" wp14:anchorId="4E911C06" wp14:editId="0F04F6A5">
                      <wp:simplePos x="0" y="0"/>
                      <wp:positionH relativeFrom="column">
                        <wp:posOffset>613410</wp:posOffset>
                      </wp:positionH>
                      <wp:positionV relativeFrom="paragraph">
                        <wp:posOffset>57785</wp:posOffset>
                      </wp:positionV>
                      <wp:extent cx="1628775" cy="456657"/>
                      <wp:effectExtent l="38100" t="0" r="28575" b="19685"/>
                      <wp:wrapNone/>
                      <wp:docPr id="3" name="Freeform: Shape 3"/>
                      <wp:cNvGraphicFramePr/>
                      <a:graphic xmlns:a="http://schemas.openxmlformats.org/drawingml/2006/main">
                        <a:graphicData uri="http://schemas.microsoft.com/office/word/2010/wordprocessingShape">
                          <wps:wsp>
                            <wps:cNvSpPr/>
                            <wps:spPr>
                              <a:xfrm>
                                <a:off x="0" y="0"/>
                                <a:ext cx="1628775" cy="456657"/>
                              </a:xfrm>
                              <a:custGeom>
                                <a:avLst/>
                                <a:gdLst>
                                  <a:gd name="connsiteX0" fmla="*/ 828675 w 1628775"/>
                                  <a:gd name="connsiteY0" fmla="*/ 0 h 456657"/>
                                  <a:gd name="connsiteX1" fmla="*/ 695325 w 1628775"/>
                                  <a:gd name="connsiteY1" fmla="*/ 314325 h 456657"/>
                                  <a:gd name="connsiteX2" fmla="*/ 676275 w 1628775"/>
                                  <a:gd name="connsiteY2" fmla="*/ 400050 h 456657"/>
                                  <a:gd name="connsiteX3" fmla="*/ 666750 w 1628775"/>
                                  <a:gd name="connsiteY3" fmla="*/ 428625 h 456657"/>
                                  <a:gd name="connsiteX4" fmla="*/ 866775 w 1628775"/>
                                  <a:gd name="connsiteY4" fmla="*/ 371475 h 456657"/>
                                  <a:gd name="connsiteX5" fmla="*/ 971550 w 1628775"/>
                                  <a:gd name="connsiteY5" fmla="*/ 228600 h 456657"/>
                                  <a:gd name="connsiteX6" fmla="*/ 952500 w 1628775"/>
                                  <a:gd name="connsiteY6" fmla="*/ 200025 h 456657"/>
                                  <a:gd name="connsiteX7" fmla="*/ 885825 w 1628775"/>
                                  <a:gd name="connsiteY7" fmla="*/ 180975 h 456657"/>
                                  <a:gd name="connsiteX8" fmla="*/ 914400 w 1628775"/>
                                  <a:gd name="connsiteY8" fmla="*/ 352425 h 456657"/>
                                  <a:gd name="connsiteX9" fmla="*/ 1085850 w 1628775"/>
                                  <a:gd name="connsiteY9" fmla="*/ 409575 h 456657"/>
                                  <a:gd name="connsiteX10" fmla="*/ 533400 w 1628775"/>
                                  <a:gd name="connsiteY10" fmla="*/ 409575 h 456657"/>
                                  <a:gd name="connsiteX11" fmla="*/ 476250 w 1628775"/>
                                  <a:gd name="connsiteY11" fmla="*/ 371475 h 456657"/>
                                  <a:gd name="connsiteX12" fmla="*/ 419100 w 1628775"/>
                                  <a:gd name="connsiteY12" fmla="*/ 228600 h 456657"/>
                                  <a:gd name="connsiteX13" fmla="*/ 485775 w 1628775"/>
                                  <a:gd name="connsiteY13" fmla="*/ 171450 h 456657"/>
                                  <a:gd name="connsiteX14" fmla="*/ 733425 w 1628775"/>
                                  <a:gd name="connsiteY14" fmla="*/ 200025 h 456657"/>
                                  <a:gd name="connsiteX15" fmla="*/ 685800 w 1628775"/>
                                  <a:gd name="connsiteY15" fmla="*/ 238125 h 456657"/>
                                  <a:gd name="connsiteX16" fmla="*/ 361950 w 1628775"/>
                                  <a:gd name="connsiteY16" fmla="*/ 200025 h 456657"/>
                                  <a:gd name="connsiteX17" fmla="*/ 352425 w 1628775"/>
                                  <a:gd name="connsiteY17" fmla="*/ 428625 h 456657"/>
                                  <a:gd name="connsiteX18" fmla="*/ 361950 w 1628775"/>
                                  <a:gd name="connsiteY18" fmla="*/ 352425 h 456657"/>
                                  <a:gd name="connsiteX19" fmla="*/ 466725 w 1628775"/>
                                  <a:gd name="connsiteY19" fmla="*/ 95250 h 456657"/>
                                  <a:gd name="connsiteX20" fmla="*/ 457200 w 1628775"/>
                                  <a:gd name="connsiteY20" fmla="*/ 266700 h 456657"/>
                                  <a:gd name="connsiteX21" fmla="*/ 104775 w 1628775"/>
                                  <a:gd name="connsiteY21" fmla="*/ 304800 h 456657"/>
                                  <a:gd name="connsiteX22" fmla="*/ 0 w 1628775"/>
                                  <a:gd name="connsiteY22" fmla="*/ 323850 h 456657"/>
                                  <a:gd name="connsiteX23" fmla="*/ 1400175 w 1628775"/>
                                  <a:gd name="connsiteY23" fmla="*/ 285750 h 456657"/>
                                  <a:gd name="connsiteX24" fmla="*/ 1628775 w 1628775"/>
                                  <a:gd name="connsiteY24" fmla="*/ 247650 h 45665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Lst>
                                <a:rect l="l" t="t" r="r" b="b"/>
                                <a:pathLst>
                                  <a:path w="1628775" h="456657">
                                    <a:moveTo>
                                      <a:pt x="828675" y="0"/>
                                    </a:moveTo>
                                    <a:cubicBezTo>
                                      <a:pt x="772805" y="119722"/>
                                      <a:pt x="738187" y="185740"/>
                                      <a:pt x="695325" y="314325"/>
                                    </a:cubicBezTo>
                                    <a:cubicBezTo>
                                      <a:pt x="686068" y="342095"/>
                                      <a:pt x="683375" y="371652"/>
                                      <a:pt x="676275" y="400050"/>
                                    </a:cubicBezTo>
                                    <a:cubicBezTo>
                                      <a:pt x="673840" y="409790"/>
                                      <a:pt x="656821" y="430114"/>
                                      <a:pt x="666750" y="428625"/>
                                    </a:cubicBezTo>
                                    <a:cubicBezTo>
                                      <a:pt x="735326" y="418339"/>
                                      <a:pt x="800100" y="390525"/>
                                      <a:pt x="866775" y="371475"/>
                                    </a:cubicBezTo>
                                    <a:cubicBezTo>
                                      <a:pt x="902644" y="335606"/>
                                      <a:pt x="971550" y="292258"/>
                                      <a:pt x="971550" y="228600"/>
                                    </a:cubicBezTo>
                                    <a:cubicBezTo>
                                      <a:pt x="971550" y="217152"/>
                                      <a:pt x="962507" y="205584"/>
                                      <a:pt x="952500" y="200025"/>
                                    </a:cubicBezTo>
                                    <a:cubicBezTo>
                                      <a:pt x="932294" y="188800"/>
                                      <a:pt x="908050" y="187325"/>
                                      <a:pt x="885825" y="180975"/>
                                    </a:cubicBezTo>
                                    <a:cubicBezTo>
                                      <a:pt x="813759" y="204997"/>
                                      <a:pt x="792283" y="201574"/>
                                      <a:pt x="914400" y="352425"/>
                                    </a:cubicBezTo>
                                    <a:cubicBezTo>
                                      <a:pt x="924780" y="365248"/>
                                      <a:pt x="1055665" y="400951"/>
                                      <a:pt x="1085850" y="409575"/>
                                    </a:cubicBezTo>
                                    <a:cubicBezTo>
                                      <a:pt x="942622" y="414514"/>
                                      <a:pt x="676628" y="430036"/>
                                      <a:pt x="533400" y="409575"/>
                                    </a:cubicBezTo>
                                    <a:cubicBezTo>
                                      <a:pt x="510735" y="406337"/>
                                      <a:pt x="495300" y="384175"/>
                                      <a:pt x="476250" y="371475"/>
                                    </a:cubicBezTo>
                                    <a:cubicBezTo>
                                      <a:pt x="451881" y="337359"/>
                                      <a:pt x="396272" y="281865"/>
                                      <a:pt x="419100" y="228600"/>
                                    </a:cubicBezTo>
                                    <a:cubicBezTo>
                                      <a:pt x="430631" y="201695"/>
                                      <a:pt x="463550" y="190500"/>
                                      <a:pt x="485775" y="171450"/>
                                    </a:cubicBezTo>
                                    <a:cubicBezTo>
                                      <a:pt x="568325" y="180975"/>
                                      <a:pt x="654592" y="173747"/>
                                      <a:pt x="733425" y="200025"/>
                                    </a:cubicBezTo>
                                    <a:cubicBezTo>
                                      <a:pt x="752712" y="206454"/>
                                      <a:pt x="706070" y="236566"/>
                                      <a:pt x="685800" y="238125"/>
                                    </a:cubicBezTo>
                                    <a:cubicBezTo>
                                      <a:pt x="624442" y="242845"/>
                                      <a:pt x="439592" y="211970"/>
                                      <a:pt x="361950" y="200025"/>
                                    </a:cubicBezTo>
                                    <a:cubicBezTo>
                                      <a:pt x="358492" y="216164"/>
                                      <a:pt x="301738" y="394834"/>
                                      <a:pt x="352425" y="428625"/>
                                    </a:cubicBezTo>
                                    <a:cubicBezTo>
                                      <a:pt x="373724" y="442824"/>
                                      <a:pt x="356764" y="377492"/>
                                      <a:pt x="361950" y="352425"/>
                                    </a:cubicBezTo>
                                    <a:cubicBezTo>
                                      <a:pt x="406916" y="135091"/>
                                      <a:pt x="364609" y="197366"/>
                                      <a:pt x="466725" y="95250"/>
                                    </a:cubicBezTo>
                                    <a:cubicBezTo>
                                      <a:pt x="494120" y="136342"/>
                                      <a:pt x="574205" y="222127"/>
                                      <a:pt x="457200" y="266700"/>
                                    </a:cubicBezTo>
                                    <a:cubicBezTo>
                                      <a:pt x="346781" y="308764"/>
                                      <a:pt x="222022" y="290144"/>
                                      <a:pt x="104775" y="304800"/>
                                    </a:cubicBezTo>
                                    <a:cubicBezTo>
                                      <a:pt x="69552" y="309203"/>
                                      <a:pt x="34925" y="317500"/>
                                      <a:pt x="0" y="323850"/>
                                    </a:cubicBezTo>
                                    <a:cubicBezTo>
                                      <a:pt x="684851" y="545964"/>
                                      <a:pt x="239598" y="458970"/>
                                      <a:pt x="1400175" y="285750"/>
                                    </a:cubicBezTo>
                                    <a:cubicBezTo>
                                      <a:pt x="1476580" y="274346"/>
                                      <a:pt x="1628775" y="247650"/>
                                      <a:pt x="1628775" y="24765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A00DB4" id="Freeform: Shape 3" o:spid="_x0000_s1026" style="position:absolute;left:0;text-align:left;margin-left:48.3pt;margin-top:4.55pt;width:128.25pt;height:35.95pt;z-index:251676672;visibility:visible;mso-wrap-style:square;mso-wrap-distance-left:9pt;mso-wrap-distance-top:0;mso-wrap-distance-right:9pt;mso-wrap-distance-bottom:0;mso-position-horizontal:absolute;mso-position-horizontal-relative:text;mso-position-vertical:absolute;mso-position-vertical-relative:text;v-text-anchor:middle" coordsize="1628775,4566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" path="m828675,c772805,119722,738187,185740,695325,314325v-9257,27770,-11950,57327,-19050,85725c673840,409790,656821,430114,666750,428625v68576,-10286,133350,-38100,200025,-57150c902644,335606,971550,292258,971550,228600v,-11448,-9043,-23016,-19050,-28575c932294,188800,908050,187325,885825,180975v-72066,24022,-93542,20599,28575,171450c924780,365248,1055665,400951,1085850,409575v-143228,4939,-409222,20461,-552450,c510735,406337,495300,384175,476250,371475,451881,337359,396272,281865,419100,228600v11531,-26905,44450,-38100,66675,-57150c568325,180975,654592,173747,733425,200025v19287,6429,-27355,36541,-47625,38100c624442,242845,439592,211970,361950,200025v-3458,16139,-60212,194809,-9525,228600c373724,442824,356764,377492,361950,352425,406916,135091,364609,197366,466725,95250v27395,41092,107480,126877,-9525,171450c346781,308764,222022,290144,104775,304800,69552,309203,34925,317500,,323850,684851,545964,239598,458970,1400175,285750v76405,-11404,228600,-38100,228600,-38100e" filled="f" strokecolor="#1f3763 [1604]" strokeweight="1pt">
                      <v:stroke joinstyle="miter"/>
                      <v:path arrowok="t" o:connecttype="custom" o:connectlocs="828675,0;695325,314325;676275,400050;666750,428625;866775,371475;971550,228600;952500,200025;885825,180975;914400,352425;1085850,409575;533400,409575;476250,371475;419100,228600;485775,171450;733425,200025;685800,238125;361950,200025;352425,428625;361950,352425;466725,95250;457200,266700;104775,304800;0,323850;1400175,285750;1628775,247650" o:connectangles="0,0,0,0,0,0,0,0,0,0,0,0,0,0,0,0,0,0,0,0,0,0,0,0,0"/>
                    </v:shape>
                  </w:pict>
                </mc:Fallback>
              </mc:AlternateContent>
            </w:r>
          </w:p>
        </w:tc>
      </w:tr>
      <w:tr w:rsidR="008D141D" w:rsidRPr="00C15C69" w14:paraId="6B97D692" w14:textId="77777777" w:rsidTr="00601713">
        <w:tc>
          <w:tcPr>
            <w:tcW w:w="1444" w:type="dxa"/>
            <w:tcBorders>
              <w:top w:val="single" w:sz="4" w:space="0" w:color="auto"/>
              <w:left w:val="single" w:sz="4" w:space="0" w:color="auto"/>
              <w:bottom w:val="single" w:sz="4" w:space="0" w:color="auto"/>
              <w:right w:val="single" w:sz="4" w:space="0" w:color="auto"/>
            </w:tcBorders>
            <w:hideMark/>
          </w:tcPr>
          <w:p w14:paraId="5D8F64B4" w14:textId="79AB6952" w:rsidR="008D141D" w:rsidRPr="00C15C69" w:rsidRDefault="008D141D" w:rsidP="008D141D">
            <w:pPr>
              <w:spacing w:line="360" w:lineRule="auto"/>
              <w:rPr>
                <w:rFonts w:ascii="Arial" w:hAnsi="Arial" w:cs="Arial"/>
                <w:b/>
                <w:bCs/>
                <w:sz w:val="24"/>
                <w:szCs w:val="20"/>
              </w:rPr>
            </w:pPr>
            <w:r w:rsidRPr="00C15C69">
              <w:rPr>
                <w:rFonts w:ascii="Arial" w:hAnsi="Arial" w:cs="Arial"/>
                <w:b/>
                <w:bCs/>
                <w:sz w:val="24"/>
                <w:szCs w:val="20"/>
                <w:rtl/>
              </w:rPr>
              <w:t>שם הסטודנט</w:t>
            </w:r>
            <w:r>
              <w:rPr>
                <w:rFonts w:ascii="Arial" w:hAnsi="Arial" w:cs="Arial" w:hint="cs"/>
                <w:b/>
                <w:bCs/>
                <w:sz w:val="24"/>
                <w:szCs w:val="20"/>
                <w:rtl/>
              </w:rPr>
              <w:t>: אלישר פייג</w:t>
            </w:r>
          </w:p>
        </w:tc>
        <w:tc>
          <w:tcPr>
            <w:tcW w:w="2454" w:type="dxa"/>
            <w:tcBorders>
              <w:top w:val="single" w:sz="4" w:space="0" w:color="auto"/>
              <w:left w:val="single" w:sz="4" w:space="0" w:color="auto"/>
              <w:bottom w:val="single" w:sz="4" w:space="0" w:color="auto"/>
              <w:right w:val="single" w:sz="4" w:space="0" w:color="auto"/>
            </w:tcBorders>
            <w:shd w:val="clear" w:color="auto" w:fill="FFFF00"/>
            <w:hideMark/>
          </w:tcPr>
          <w:p w14:paraId="61172907" w14:textId="38C978C1" w:rsidR="008D141D" w:rsidRPr="00C15C69" w:rsidRDefault="008D141D" w:rsidP="008D141D">
            <w:pPr>
              <w:spacing w:line="360" w:lineRule="auto"/>
              <w:rPr>
                <w:rFonts w:ascii="Arial" w:hAnsi="Arial" w:cs="Arial"/>
                <w:b/>
                <w:bCs/>
                <w:sz w:val="24"/>
                <w:szCs w:val="20"/>
              </w:rPr>
            </w:pPr>
            <w:r>
              <w:rPr>
                <w:rFonts w:ascii="Arial" w:hAnsi="Arial" w:cs="Arial" w:hint="cs"/>
                <w:sz w:val="24"/>
                <w:szCs w:val="20"/>
                <w:rtl/>
              </w:rPr>
              <w:t>05.04.2022</w:t>
            </w:r>
          </w:p>
        </w:tc>
        <w:tc>
          <w:tcPr>
            <w:tcW w:w="4630" w:type="dxa"/>
            <w:tcBorders>
              <w:top w:val="single" w:sz="4" w:space="0" w:color="auto"/>
              <w:left w:val="single" w:sz="4" w:space="0" w:color="auto"/>
              <w:bottom w:val="single" w:sz="4" w:space="0" w:color="auto"/>
              <w:right w:val="single" w:sz="4" w:space="0" w:color="auto"/>
            </w:tcBorders>
            <w:shd w:val="clear" w:color="auto" w:fill="FFFF00"/>
          </w:tcPr>
          <w:p w14:paraId="508DD100" w14:textId="7C5E193C" w:rsidR="008D141D" w:rsidRPr="00C15C69" w:rsidRDefault="00633188" w:rsidP="008D141D">
            <w:pPr>
              <w:spacing w:line="360" w:lineRule="auto"/>
              <w:rPr>
                <w:rFonts w:ascii="Arial" w:hAnsi="Arial" w:cs="Arial"/>
                <w:sz w:val="24"/>
                <w:szCs w:val="20"/>
              </w:rPr>
            </w:pPr>
            <w:r>
              <w:rPr>
                <w:rFonts w:ascii="Arial" w:hAnsi="Arial" w:cs="Arial" w:hint="cs"/>
                <w:noProof/>
                <w:sz w:val="24"/>
                <w:szCs w:val="20"/>
              </w:rPr>
              <mc:AlternateContent>
                <mc:Choice Requires="wpi">
                  <w:drawing>
                    <wp:anchor distT="0" distB="0" distL="114300" distR="114300" simplePos="0" relativeHeight="251660288" behindDoc="0" locked="0" layoutInCell="1" allowOverlap="1" wp14:anchorId="40FB091C" wp14:editId="2A56D4F0">
                      <wp:simplePos x="0" y="0"/>
                      <wp:positionH relativeFrom="column">
                        <wp:posOffset>1439740</wp:posOffset>
                      </wp:positionH>
                      <wp:positionV relativeFrom="paragraph">
                        <wp:posOffset>-206292</wp:posOffset>
                      </wp:positionV>
                      <wp:extent cx="632520" cy="961200"/>
                      <wp:effectExtent l="38100" t="38100" r="15240" b="48895"/>
                      <wp:wrapNone/>
                      <wp:docPr id="21" name="דיו 21"/>
                      <wp:cNvGraphicFramePr/>
                      <a:graphic xmlns:a="http://schemas.openxmlformats.org/drawingml/2006/main">
                        <a:graphicData uri="http://schemas.microsoft.com/office/word/2010/wordprocessingInk">
                          <w14:contentPart bwMode="auto" r:id="rId15">
                            <w14:nvContentPartPr>
                              <w14:cNvContentPartPr/>
                            </w14:nvContentPartPr>
                            <w14:xfrm>
                              <a:off x="0" y="0"/>
                              <a:ext cx="632520" cy="961200"/>
                            </w14:xfrm>
                          </w14:contentPart>
                        </a:graphicData>
                      </a:graphic>
                    </wp:anchor>
                  </w:drawing>
                </mc:Choice>
                <mc:Fallback>
                  <w:pict>
                    <v:shape w14:anchorId="17BD6404" id="דיו 21" o:spid="_x0000_s1026" type="#_x0000_t75" style="position:absolute;left:0;text-align:left;margin-left:113pt;margin-top:-16.6pt;width:50.5pt;height:76.4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">
                      <v:imagedata r:id="rId16" o:title=""/>
                    </v:shape>
                  </w:pict>
                </mc:Fallback>
              </mc:AlternateContent>
            </w:r>
          </w:p>
        </w:tc>
      </w:tr>
      <w:tr w:rsidR="008D141D" w:rsidRPr="00C15C69" w14:paraId="668ED0B6" w14:textId="77777777" w:rsidTr="00601713">
        <w:trPr>
          <w:trHeight w:val="322"/>
        </w:trPr>
        <w:tc>
          <w:tcPr>
            <w:tcW w:w="1444" w:type="dxa"/>
            <w:tcBorders>
              <w:top w:val="single" w:sz="4" w:space="0" w:color="auto"/>
              <w:left w:val="single" w:sz="4" w:space="0" w:color="auto"/>
              <w:bottom w:val="single" w:sz="4" w:space="0" w:color="auto"/>
              <w:right w:val="single" w:sz="4" w:space="0" w:color="auto"/>
            </w:tcBorders>
          </w:tcPr>
          <w:p w14:paraId="3B0F9C9F" w14:textId="4FE4A0F7" w:rsidR="008D141D" w:rsidRPr="00C15C69" w:rsidRDefault="008D141D" w:rsidP="008D141D">
            <w:pPr>
              <w:spacing w:line="360" w:lineRule="auto"/>
              <w:rPr>
                <w:rFonts w:ascii="Arial" w:hAnsi="Arial" w:cs="Arial"/>
                <w:sz w:val="24"/>
                <w:szCs w:val="20"/>
              </w:rPr>
            </w:pPr>
            <w:r w:rsidRPr="00C15C69">
              <w:rPr>
                <w:rFonts w:ascii="Arial" w:hAnsi="Arial" w:cs="Arial"/>
                <w:b/>
                <w:bCs/>
                <w:sz w:val="24"/>
                <w:szCs w:val="20"/>
                <w:rtl/>
              </w:rPr>
              <w:t>שם הסטודנט</w:t>
            </w:r>
            <w:r>
              <w:rPr>
                <w:rFonts w:ascii="Arial" w:hAnsi="Arial" w:cs="Arial" w:hint="cs"/>
                <w:sz w:val="24"/>
                <w:szCs w:val="20"/>
                <w:rtl/>
              </w:rPr>
              <w:t>: שמשון פולק</w:t>
            </w:r>
          </w:p>
        </w:tc>
        <w:tc>
          <w:tcPr>
            <w:tcW w:w="2454" w:type="dxa"/>
            <w:tcBorders>
              <w:top w:val="single" w:sz="4" w:space="0" w:color="auto"/>
              <w:left w:val="single" w:sz="4" w:space="0" w:color="auto"/>
              <w:bottom w:val="single" w:sz="4" w:space="0" w:color="auto"/>
              <w:right w:val="single" w:sz="4" w:space="0" w:color="auto"/>
            </w:tcBorders>
            <w:shd w:val="clear" w:color="auto" w:fill="FFFF00"/>
          </w:tcPr>
          <w:p w14:paraId="60F843B8" w14:textId="59A84AD3" w:rsidR="008D141D" w:rsidRPr="00C15C69" w:rsidRDefault="008D141D" w:rsidP="008D141D">
            <w:pPr>
              <w:spacing w:line="360" w:lineRule="auto"/>
              <w:rPr>
                <w:rFonts w:ascii="Arial" w:hAnsi="Arial" w:cs="Arial"/>
                <w:sz w:val="24"/>
                <w:szCs w:val="20"/>
              </w:rPr>
            </w:pPr>
            <w:r>
              <w:rPr>
                <w:rFonts w:ascii="Arial" w:hAnsi="Arial" w:cs="Arial" w:hint="cs"/>
                <w:sz w:val="24"/>
                <w:szCs w:val="20"/>
                <w:rtl/>
              </w:rPr>
              <w:t>05.04.2022</w:t>
            </w:r>
          </w:p>
        </w:tc>
        <w:tc>
          <w:tcPr>
            <w:tcW w:w="4630" w:type="dxa"/>
            <w:tcBorders>
              <w:top w:val="single" w:sz="4" w:space="0" w:color="auto"/>
              <w:left w:val="single" w:sz="4" w:space="0" w:color="auto"/>
              <w:bottom w:val="single" w:sz="4" w:space="0" w:color="auto"/>
              <w:right w:val="single" w:sz="4" w:space="0" w:color="auto"/>
            </w:tcBorders>
            <w:shd w:val="clear" w:color="auto" w:fill="FFFF00"/>
          </w:tcPr>
          <w:p w14:paraId="2F4AE062" w14:textId="18B91BF9" w:rsidR="008D141D" w:rsidRPr="00C15C69" w:rsidRDefault="00633188" w:rsidP="008D141D">
            <w:pPr>
              <w:spacing w:line="360" w:lineRule="auto"/>
              <w:rPr>
                <w:rFonts w:ascii="Arial" w:hAnsi="Arial" w:cs="Arial"/>
                <w:sz w:val="24"/>
                <w:szCs w:val="20"/>
              </w:rPr>
            </w:pPr>
            <w:r>
              <w:rPr>
                <w:rFonts w:ascii="Arial" w:hAnsi="Arial" w:cs="Arial" w:hint="cs"/>
                <w:noProof/>
                <w:sz w:val="24"/>
                <w:szCs w:val="20"/>
              </w:rPr>
              <mc:AlternateContent>
                <mc:Choice Requires="wpi">
                  <w:drawing>
                    <wp:anchor distT="0" distB="0" distL="114300" distR="114300" simplePos="0" relativeHeight="251675648" behindDoc="0" locked="0" layoutInCell="1" allowOverlap="1" wp14:anchorId="0A378876" wp14:editId="033AECA8">
                      <wp:simplePos x="0" y="0"/>
                      <wp:positionH relativeFrom="column">
                        <wp:posOffset>1087120</wp:posOffset>
                      </wp:positionH>
                      <wp:positionV relativeFrom="paragraph">
                        <wp:posOffset>107950</wp:posOffset>
                      </wp:positionV>
                      <wp:extent cx="1263650" cy="434595"/>
                      <wp:effectExtent l="38100" t="38100" r="31750" b="41910"/>
                      <wp:wrapNone/>
                      <wp:docPr id="87" name="דיו 87"/>
                      <wp:cNvGraphicFramePr/>
                      <a:graphic xmlns:a="http://schemas.openxmlformats.org/drawingml/2006/main">
                        <a:graphicData uri="http://schemas.microsoft.com/office/word/2010/wordprocessingInk">
                          <w14:contentPart bwMode="auto" r:id="rId17">
                            <w14:nvContentPartPr>
                              <w14:cNvContentPartPr/>
                            </w14:nvContentPartPr>
                            <w14:xfrm>
                              <a:off x="0" y="0"/>
                              <a:ext cx="1263650" cy="434595"/>
                            </w14:xfrm>
                          </w14:contentPart>
                        </a:graphicData>
                      </a:graphic>
                    </wp:anchor>
                  </w:drawing>
                </mc:Choice>
                <mc:Fallback>
                  <w:pict>
                    <v:shape w14:anchorId="2812BC75" id="דיו 87" o:spid="_x0000_s1026" type="#_x0000_t75" style="position:absolute;left:0;text-align:left;margin-left:85.25pt;margin-top:8.15pt;width:100.2pt;height:34.9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">
                      <v:imagedata r:id="rId18" o:title=""/>
                    </v:shape>
                  </w:pict>
                </mc:Fallback>
              </mc:AlternateContent>
            </w:r>
          </w:p>
        </w:tc>
      </w:tr>
    </w:tbl>
    <w:p w14:paraId="4B14CF91" w14:textId="77777777" w:rsidR="009D39E3" w:rsidRPr="00C15C69" w:rsidRDefault="009D39E3" w:rsidP="009D39E3">
      <w:pPr>
        <w:spacing w:line="360" w:lineRule="auto"/>
        <w:rPr>
          <w:rFonts w:ascii="Arial" w:hAnsi="Arial" w:cs="Arial"/>
          <w:sz w:val="24"/>
          <w:szCs w:val="20"/>
          <w:rtl/>
        </w:rPr>
      </w:pPr>
      <w:r w:rsidRPr="00C15C69">
        <w:rPr>
          <w:rFonts w:ascii="Arial" w:hAnsi="Arial" w:cs="Arial"/>
          <w:sz w:val="24"/>
          <w:szCs w:val="20"/>
          <w:rtl/>
        </w:rPr>
        <w:t xml:space="preserve"> </w:t>
      </w:r>
    </w:p>
    <w:p w14:paraId="786BD12D" w14:textId="77777777" w:rsidR="009D39E3" w:rsidRPr="00C15C69" w:rsidRDefault="009D39E3" w:rsidP="009D39E3">
      <w:pPr>
        <w:spacing w:line="360" w:lineRule="auto"/>
        <w:rPr>
          <w:rFonts w:ascii="Arial" w:hAnsi="Arial" w:cs="Arial"/>
          <w:sz w:val="24"/>
          <w:rtl/>
        </w:rPr>
      </w:pPr>
      <w:r w:rsidRPr="00C15C69">
        <w:rPr>
          <w:rFonts w:ascii="Arial" w:hAnsi="Arial" w:cs="Arial"/>
          <w:sz w:val="24"/>
          <w:rtl/>
        </w:rPr>
        <w:t>חתימת חברי הועדה</w:t>
      </w:r>
      <w:r w:rsidRPr="00C15C69">
        <w:rPr>
          <w:rFonts w:ascii="Arial" w:hAnsi="Arial" w:cs="Arial"/>
          <w:sz w:val="24"/>
        </w:rPr>
        <w:t xml:space="preserve">: </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80"/>
        <w:gridCol w:w="1985"/>
        <w:gridCol w:w="4063"/>
      </w:tblGrid>
      <w:tr w:rsidR="009D39E3" w:rsidRPr="00C15C69" w14:paraId="256B3E1B" w14:textId="77777777" w:rsidTr="00601713">
        <w:tc>
          <w:tcPr>
            <w:tcW w:w="2480" w:type="dxa"/>
            <w:tcBorders>
              <w:top w:val="single" w:sz="4" w:space="0" w:color="auto"/>
              <w:left w:val="single" w:sz="4" w:space="0" w:color="auto"/>
              <w:bottom w:val="single" w:sz="4" w:space="0" w:color="auto"/>
              <w:right w:val="single" w:sz="4" w:space="0" w:color="auto"/>
            </w:tcBorders>
            <w:hideMark/>
          </w:tcPr>
          <w:p w14:paraId="5B44B3F1" w14:textId="03EA67FF" w:rsidR="009D39E3" w:rsidRPr="00C15C69" w:rsidRDefault="00E91105" w:rsidP="00B96D70">
            <w:pPr>
              <w:spacing w:line="360" w:lineRule="auto"/>
              <w:rPr>
                <w:rFonts w:ascii="Arial" w:hAnsi="Arial" w:cs="Arial"/>
                <w:b/>
                <w:bCs/>
                <w:sz w:val="24"/>
                <w:szCs w:val="20"/>
              </w:rPr>
            </w:pPr>
            <w:r>
              <w:rPr>
                <w:rFonts w:ascii="Arial" w:hAnsi="Arial" w:cs="Arial" w:hint="cs"/>
                <w:b/>
                <w:bCs/>
                <w:sz w:val="24"/>
                <w:szCs w:val="20"/>
                <w:rtl/>
              </w:rPr>
              <w:t>שמות חברי הוועדה</w:t>
            </w:r>
          </w:p>
        </w:tc>
        <w:tc>
          <w:tcPr>
            <w:tcW w:w="1985" w:type="dxa"/>
            <w:tcBorders>
              <w:top w:val="single" w:sz="4" w:space="0" w:color="auto"/>
              <w:left w:val="single" w:sz="4" w:space="0" w:color="auto"/>
              <w:bottom w:val="single" w:sz="4" w:space="0" w:color="auto"/>
              <w:right w:val="single" w:sz="4" w:space="0" w:color="auto"/>
            </w:tcBorders>
            <w:shd w:val="clear" w:color="auto" w:fill="FFFF00"/>
            <w:hideMark/>
          </w:tcPr>
          <w:p w14:paraId="75B8037B" w14:textId="1A16197F" w:rsidR="009D39E3" w:rsidRPr="00C15C69" w:rsidRDefault="00E91105" w:rsidP="00B96D70">
            <w:pPr>
              <w:spacing w:line="360" w:lineRule="auto"/>
              <w:rPr>
                <w:rFonts w:ascii="Arial" w:hAnsi="Arial" w:cs="Arial"/>
                <w:b/>
                <w:bCs/>
                <w:sz w:val="24"/>
                <w:szCs w:val="20"/>
              </w:rPr>
            </w:pPr>
            <w:r>
              <w:rPr>
                <w:rFonts w:ascii="Arial" w:hAnsi="Arial" w:cs="Arial" w:hint="cs"/>
                <w:b/>
                <w:bCs/>
                <w:sz w:val="24"/>
                <w:szCs w:val="20"/>
                <w:rtl/>
              </w:rPr>
              <w:t>תאריך</w:t>
            </w:r>
          </w:p>
        </w:tc>
        <w:tc>
          <w:tcPr>
            <w:tcW w:w="4063" w:type="dxa"/>
            <w:tcBorders>
              <w:top w:val="single" w:sz="4" w:space="0" w:color="auto"/>
              <w:left w:val="single" w:sz="4" w:space="0" w:color="auto"/>
              <w:bottom w:val="single" w:sz="4" w:space="0" w:color="auto"/>
              <w:right w:val="single" w:sz="4" w:space="0" w:color="auto"/>
            </w:tcBorders>
          </w:tcPr>
          <w:p w14:paraId="2F6A8B35" w14:textId="77777777" w:rsidR="009D39E3" w:rsidRPr="00C15C69" w:rsidRDefault="009D39E3" w:rsidP="00B96D70">
            <w:pPr>
              <w:spacing w:line="360" w:lineRule="auto"/>
              <w:rPr>
                <w:rFonts w:ascii="Arial" w:hAnsi="Arial" w:cs="Arial"/>
                <w:b/>
                <w:bCs/>
                <w:sz w:val="24"/>
                <w:szCs w:val="20"/>
              </w:rPr>
            </w:pPr>
            <w:r w:rsidRPr="00C15C69">
              <w:rPr>
                <w:rFonts w:ascii="Arial" w:hAnsi="Arial" w:cs="Arial"/>
                <w:b/>
                <w:bCs/>
                <w:sz w:val="24"/>
                <w:szCs w:val="20"/>
                <w:rtl/>
              </w:rPr>
              <w:t>חתימה</w:t>
            </w:r>
          </w:p>
        </w:tc>
      </w:tr>
      <w:tr w:rsidR="009D39E3" w:rsidRPr="00C15C69" w14:paraId="4234D941" w14:textId="77777777" w:rsidTr="00601713">
        <w:trPr>
          <w:trHeight w:val="356"/>
        </w:trPr>
        <w:tc>
          <w:tcPr>
            <w:tcW w:w="2480" w:type="dxa"/>
            <w:tcBorders>
              <w:top w:val="single" w:sz="4" w:space="0" w:color="auto"/>
              <w:left w:val="single" w:sz="4" w:space="0" w:color="auto"/>
              <w:bottom w:val="single" w:sz="4" w:space="0" w:color="auto"/>
              <w:right w:val="single" w:sz="4" w:space="0" w:color="auto"/>
            </w:tcBorders>
          </w:tcPr>
          <w:p w14:paraId="1E3A6116" w14:textId="40E02F98" w:rsidR="009D39E3" w:rsidRPr="00C15C69" w:rsidRDefault="00E91105" w:rsidP="00B96D70">
            <w:pPr>
              <w:spacing w:line="360" w:lineRule="auto"/>
              <w:rPr>
                <w:rFonts w:ascii="Arial" w:hAnsi="Arial" w:cs="Arial"/>
                <w:b/>
                <w:bCs/>
                <w:sz w:val="24"/>
                <w:szCs w:val="20"/>
              </w:rPr>
            </w:pPr>
            <w:r>
              <w:rPr>
                <w:rFonts w:ascii="Arial" w:hAnsi="Arial" w:cs="Arial" w:hint="cs"/>
                <w:b/>
                <w:bCs/>
                <w:sz w:val="24"/>
                <w:szCs w:val="20"/>
                <w:rtl/>
              </w:rPr>
              <w:t>ד"ר שמחה רוזן</w:t>
            </w:r>
            <w:r w:rsidR="009D39E3" w:rsidRPr="00C15C69">
              <w:rPr>
                <w:rFonts w:ascii="Arial" w:hAnsi="Arial" w:cs="Arial"/>
                <w:b/>
                <w:bCs/>
                <w:sz w:val="24"/>
                <w:szCs w:val="20"/>
                <w:rtl/>
              </w:rPr>
              <w:t xml:space="preserve"> </w:t>
            </w:r>
          </w:p>
        </w:tc>
        <w:tc>
          <w:tcPr>
            <w:tcW w:w="1985" w:type="dxa"/>
            <w:tcBorders>
              <w:top w:val="single" w:sz="4" w:space="0" w:color="auto"/>
              <w:left w:val="single" w:sz="4" w:space="0" w:color="auto"/>
              <w:bottom w:val="single" w:sz="4" w:space="0" w:color="auto"/>
              <w:right w:val="single" w:sz="4" w:space="0" w:color="auto"/>
            </w:tcBorders>
            <w:shd w:val="clear" w:color="auto" w:fill="FFFF00"/>
          </w:tcPr>
          <w:p w14:paraId="40AB4336" w14:textId="77777777" w:rsidR="009D39E3" w:rsidRPr="00C15C69" w:rsidRDefault="009D39E3" w:rsidP="00B96D70">
            <w:pPr>
              <w:spacing w:line="360" w:lineRule="auto"/>
              <w:rPr>
                <w:rFonts w:ascii="Arial" w:hAnsi="Arial" w:cs="Arial"/>
                <w:sz w:val="24"/>
                <w:szCs w:val="20"/>
              </w:rPr>
            </w:pPr>
          </w:p>
        </w:tc>
        <w:tc>
          <w:tcPr>
            <w:tcW w:w="4063" w:type="dxa"/>
            <w:tcBorders>
              <w:top w:val="single" w:sz="4" w:space="0" w:color="auto"/>
              <w:left w:val="single" w:sz="4" w:space="0" w:color="auto"/>
              <w:bottom w:val="single" w:sz="4" w:space="0" w:color="auto"/>
              <w:right w:val="single" w:sz="4" w:space="0" w:color="auto"/>
            </w:tcBorders>
            <w:shd w:val="clear" w:color="auto" w:fill="FFFF00"/>
          </w:tcPr>
          <w:p w14:paraId="053E4DA1" w14:textId="77777777" w:rsidR="009D39E3" w:rsidRPr="00C15C69" w:rsidRDefault="009D39E3" w:rsidP="00B96D70">
            <w:pPr>
              <w:spacing w:line="360" w:lineRule="auto"/>
              <w:rPr>
                <w:rFonts w:ascii="Arial" w:hAnsi="Arial" w:cs="Arial"/>
                <w:sz w:val="24"/>
                <w:szCs w:val="20"/>
              </w:rPr>
            </w:pPr>
          </w:p>
        </w:tc>
      </w:tr>
      <w:tr w:rsidR="009D39E3" w:rsidRPr="00C15C69" w14:paraId="6D51095D" w14:textId="77777777" w:rsidTr="00601713">
        <w:tc>
          <w:tcPr>
            <w:tcW w:w="2480" w:type="dxa"/>
            <w:tcBorders>
              <w:top w:val="single" w:sz="4" w:space="0" w:color="auto"/>
              <w:left w:val="single" w:sz="4" w:space="0" w:color="auto"/>
              <w:bottom w:val="single" w:sz="4" w:space="0" w:color="auto"/>
              <w:right w:val="single" w:sz="4" w:space="0" w:color="auto"/>
            </w:tcBorders>
            <w:hideMark/>
          </w:tcPr>
          <w:p w14:paraId="007F5C32" w14:textId="36404A76" w:rsidR="009D39E3" w:rsidRPr="00C15C69" w:rsidRDefault="00E91105" w:rsidP="00B96D70">
            <w:pPr>
              <w:spacing w:line="360" w:lineRule="auto"/>
              <w:rPr>
                <w:rFonts w:ascii="Arial" w:hAnsi="Arial" w:cs="Arial"/>
                <w:b/>
                <w:bCs/>
                <w:sz w:val="24"/>
                <w:szCs w:val="20"/>
              </w:rPr>
            </w:pPr>
            <w:r>
              <w:rPr>
                <w:rFonts w:ascii="Arial" w:hAnsi="Arial" w:cs="Arial" w:hint="cs"/>
                <w:b/>
                <w:bCs/>
                <w:sz w:val="24"/>
                <w:szCs w:val="20"/>
                <w:rtl/>
              </w:rPr>
              <w:t>ד"ר יורם יקותיאלי</w:t>
            </w:r>
            <w:r w:rsidR="009D39E3" w:rsidRPr="00C15C69">
              <w:rPr>
                <w:rFonts w:ascii="Arial" w:hAnsi="Arial" w:cs="Arial"/>
                <w:b/>
                <w:bCs/>
                <w:sz w:val="24"/>
                <w:szCs w:val="20"/>
                <w:rtl/>
              </w:rPr>
              <w:t xml:space="preserve"> </w:t>
            </w:r>
          </w:p>
        </w:tc>
        <w:tc>
          <w:tcPr>
            <w:tcW w:w="1985" w:type="dxa"/>
            <w:tcBorders>
              <w:top w:val="single" w:sz="4" w:space="0" w:color="auto"/>
              <w:left w:val="single" w:sz="4" w:space="0" w:color="auto"/>
              <w:bottom w:val="single" w:sz="4" w:space="0" w:color="auto"/>
              <w:right w:val="single" w:sz="4" w:space="0" w:color="auto"/>
            </w:tcBorders>
            <w:shd w:val="clear" w:color="auto" w:fill="FFFF00"/>
            <w:hideMark/>
          </w:tcPr>
          <w:p w14:paraId="3100ABE1" w14:textId="77777777" w:rsidR="009D39E3" w:rsidRPr="00C15C69" w:rsidRDefault="009D39E3" w:rsidP="00B96D70">
            <w:pPr>
              <w:spacing w:line="360" w:lineRule="auto"/>
              <w:rPr>
                <w:rFonts w:ascii="Arial" w:hAnsi="Arial" w:cs="Arial"/>
                <w:b/>
                <w:bCs/>
                <w:sz w:val="24"/>
                <w:szCs w:val="20"/>
              </w:rPr>
            </w:pPr>
          </w:p>
        </w:tc>
        <w:tc>
          <w:tcPr>
            <w:tcW w:w="4063" w:type="dxa"/>
            <w:tcBorders>
              <w:top w:val="single" w:sz="4" w:space="0" w:color="auto"/>
              <w:left w:val="single" w:sz="4" w:space="0" w:color="auto"/>
              <w:bottom w:val="single" w:sz="4" w:space="0" w:color="auto"/>
              <w:right w:val="single" w:sz="4" w:space="0" w:color="auto"/>
            </w:tcBorders>
            <w:shd w:val="clear" w:color="auto" w:fill="FFFF00"/>
          </w:tcPr>
          <w:p w14:paraId="01CE95AF" w14:textId="77777777" w:rsidR="009D39E3" w:rsidRPr="00C15C69" w:rsidRDefault="009D39E3" w:rsidP="00B96D70">
            <w:pPr>
              <w:spacing w:line="360" w:lineRule="auto"/>
              <w:rPr>
                <w:rFonts w:ascii="Arial" w:hAnsi="Arial" w:cs="Arial"/>
                <w:sz w:val="24"/>
                <w:szCs w:val="20"/>
              </w:rPr>
            </w:pPr>
          </w:p>
        </w:tc>
      </w:tr>
      <w:tr w:rsidR="009D39E3" w:rsidRPr="00C15C69" w14:paraId="41DE0905" w14:textId="77777777" w:rsidTr="00601713">
        <w:trPr>
          <w:trHeight w:val="322"/>
        </w:trPr>
        <w:tc>
          <w:tcPr>
            <w:tcW w:w="2480" w:type="dxa"/>
            <w:tcBorders>
              <w:top w:val="single" w:sz="4" w:space="0" w:color="auto"/>
              <w:left w:val="single" w:sz="4" w:space="0" w:color="auto"/>
              <w:bottom w:val="single" w:sz="4" w:space="0" w:color="auto"/>
              <w:right w:val="single" w:sz="4" w:space="0" w:color="auto"/>
            </w:tcBorders>
          </w:tcPr>
          <w:p w14:paraId="58E1327B" w14:textId="31B9765E" w:rsidR="009D39E3" w:rsidRPr="00E91105" w:rsidRDefault="00E91105" w:rsidP="00E91105">
            <w:pPr>
              <w:spacing w:line="360" w:lineRule="auto"/>
              <w:rPr>
                <w:rFonts w:ascii="Arial" w:hAnsi="Arial" w:cs="Arial"/>
                <w:b/>
                <w:bCs/>
                <w:sz w:val="24"/>
                <w:szCs w:val="20"/>
              </w:rPr>
            </w:pPr>
            <w:r>
              <w:rPr>
                <w:rFonts w:ascii="Arial" w:hAnsi="Arial" w:cs="Arial" w:hint="cs"/>
                <w:b/>
                <w:bCs/>
                <w:sz w:val="24"/>
                <w:szCs w:val="20"/>
                <w:rtl/>
              </w:rPr>
              <w:t>יו"ר הוועדה</w:t>
            </w:r>
            <w:r>
              <w:rPr>
                <w:rFonts w:ascii="Arial" w:hAnsi="Arial" w:cs="Arial"/>
                <w:b/>
                <w:bCs/>
                <w:sz w:val="24"/>
                <w:szCs w:val="20"/>
                <w:rtl/>
              </w:rPr>
              <w:br/>
            </w:r>
            <w:r>
              <w:rPr>
                <w:rFonts w:ascii="Arial" w:hAnsi="Arial" w:cs="Arial" w:hint="cs"/>
                <w:b/>
                <w:bCs/>
                <w:sz w:val="24"/>
                <w:szCs w:val="20"/>
                <w:rtl/>
              </w:rPr>
              <w:t>פרופ' אבי בסר</w:t>
            </w:r>
            <w:r w:rsidR="009D39E3" w:rsidRPr="00C15C69">
              <w:rPr>
                <w:rFonts w:ascii="Arial" w:hAnsi="Arial" w:cs="Arial"/>
                <w:b/>
                <w:bCs/>
                <w:sz w:val="24"/>
                <w:szCs w:val="20"/>
                <w:rtl/>
              </w:rPr>
              <w:t xml:space="preserve"> </w:t>
            </w:r>
          </w:p>
        </w:tc>
        <w:tc>
          <w:tcPr>
            <w:tcW w:w="1985" w:type="dxa"/>
            <w:tcBorders>
              <w:top w:val="single" w:sz="4" w:space="0" w:color="auto"/>
              <w:left w:val="single" w:sz="4" w:space="0" w:color="auto"/>
              <w:bottom w:val="single" w:sz="4" w:space="0" w:color="auto"/>
              <w:right w:val="single" w:sz="4" w:space="0" w:color="auto"/>
            </w:tcBorders>
            <w:shd w:val="clear" w:color="auto" w:fill="FFFF00"/>
          </w:tcPr>
          <w:p w14:paraId="525A6B07" w14:textId="77777777" w:rsidR="009D39E3" w:rsidRPr="00C15C69" w:rsidRDefault="009D39E3" w:rsidP="00B96D70">
            <w:pPr>
              <w:spacing w:line="360" w:lineRule="auto"/>
              <w:rPr>
                <w:rFonts w:ascii="Arial" w:hAnsi="Arial" w:cs="Arial"/>
                <w:sz w:val="24"/>
                <w:szCs w:val="20"/>
              </w:rPr>
            </w:pPr>
          </w:p>
        </w:tc>
        <w:tc>
          <w:tcPr>
            <w:tcW w:w="4063" w:type="dxa"/>
            <w:tcBorders>
              <w:top w:val="single" w:sz="4" w:space="0" w:color="auto"/>
              <w:left w:val="single" w:sz="4" w:space="0" w:color="auto"/>
              <w:bottom w:val="single" w:sz="4" w:space="0" w:color="auto"/>
              <w:right w:val="single" w:sz="4" w:space="0" w:color="auto"/>
            </w:tcBorders>
            <w:shd w:val="clear" w:color="auto" w:fill="FFFF00"/>
          </w:tcPr>
          <w:p w14:paraId="71C8DD48" w14:textId="77777777" w:rsidR="009D39E3" w:rsidRPr="00C15C69" w:rsidRDefault="009D39E3" w:rsidP="00B96D70">
            <w:pPr>
              <w:spacing w:line="360" w:lineRule="auto"/>
              <w:rPr>
                <w:rFonts w:ascii="Arial" w:hAnsi="Arial" w:cs="Arial"/>
                <w:sz w:val="24"/>
                <w:szCs w:val="20"/>
              </w:rPr>
            </w:pPr>
          </w:p>
        </w:tc>
      </w:tr>
    </w:tbl>
    <w:p w14:paraId="72343774" w14:textId="77777777" w:rsidR="009D39E3" w:rsidRPr="00C15C69" w:rsidRDefault="009D39E3" w:rsidP="009D39E3">
      <w:pPr>
        <w:spacing w:line="360" w:lineRule="auto"/>
        <w:rPr>
          <w:rFonts w:ascii="Arial" w:hAnsi="Arial" w:cs="Arial"/>
          <w:sz w:val="24"/>
          <w:rtl/>
        </w:rPr>
      </w:pPr>
    </w:p>
    <w:p w14:paraId="584059D2" w14:textId="77777777" w:rsidR="009D39E3" w:rsidRPr="00C15C69" w:rsidRDefault="009D39E3" w:rsidP="009D39E3">
      <w:pPr>
        <w:spacing w:line="360" w:lineRule="auto"/>
        <w:rPr>
          <w:rFonts w:ascii="Arial" w:hAnsi="Arial" w:cs="Arial"/>
          <w:b/>
          <w:bCs/>
          <w:sz w:val="24"/>
        </w:rPr>
      </w:pPr>
    </w:p>
    <w:p w14:paraId="37C2B0B8" w14:textId="77777777" w:rsidR="009D39E3" w:rsidRPr="00C15C69" w:rsidRDefault="009D39E3" w:rsidP="009D39E3">
      <w:pPr>
        <w:spacing w:line="360" w:lineRule="auto"/>
        <w:rPr>
          <w:rFonts w:ascii="Arial" w:hAnsi="Arial" w:cs="Arial"/>
          <w:b/>
          <w:bCs/>
          <w:sz w:val="24"/>
          <w:rtl/>
        </w:rPr>
      </w:pPr>
      <w:r w:rsidRPr="00C15C69">
        <w:rPr>
          <w:rFonts w:ascii="Arial" w:hAnsi="Arial" w:cs="Arial"/>
          <w:sz w:val="24"/>
        </w:rPr>
        <w:br w:type="page"/>
      </w:r>
      <w:r w:rsidRPr="00C15C69">
        <w:rPr>
          <w:rFonts w:ascii="Arial" w:hAnsi="Arial" w:cs="Arial"/>
          <w:b/>
          <w:bCs/>
          <w:sz w:val="24"/>
          <w:rtl/>
        </w:rPr>
        <w:lastRenderedPageBreak/>
        <w:t>נספח ב:</w:t>
      </w:r>
    </w:p>
    <w:p w14:paraId="43025E1B" w14:textId="77777777" w:rsidR="009D39E3" w:rsidRPr="00C15C69" w:rsidRDefault="009D39E3" w:rsidP="009D39E3">
      <w:pPr>
        <w:spacing w:line="360" w:lineRule="auto"/>
        <w:jc w:val="center"/>
        <w:rPr>
          <w:rFonts w:ascii="Arial" w:hAnsi="Arial" w:cs="Arial"/>
          <w:b/>
          <w:bCs/>
          <w:sz w:val="28"/>
          <w:szCs w:val="28"/>
          <w:u w:val="single"/>
        </w:rPr>
      </w:pPr>
      <w:r w:rsidRPr="00C15C69">
        <w:rPr>
          <w:rFonts w:ascii="Arial" w:hAnsi="Arial" w:cs="Arial"/>
          <w:b/>
          <w:bCs/>
          <w:sz w:val="28"/>
          <w:szCs w:val="28"/>
          <w:u w:val="single"/>
          <w:rtl/>
        </w:rPr>
        <w:t>אישור השתתפות במחקר</w:t>
      </w:r>
    </w:p>
    <w:p w14:paraId="4CE114CA" w14:textId="77777777" w:rsidR="009D39E3" w:rsidRPr="00C15C69" w:rsidRDefault="009D39E3" w:rsidP="009D39E3">
      <w:pPr>
        <w:tabs>
          <w:tab w:val="left" w:pos="941"/>
        </w:tabs>
        <w:spacing w:line="360" w:lineRule="auto"/>
        <w:rPr>
          <w:rFonts w:ascii="Arial" w:hAnsi="Arial" w:cs="Arial"/>
          <w:rtl/>
        </w:rPr>
      </w:pPr>
    </w:p>
    <w:p w14:paraId="71E76132" w14:textId="2C315ED5" w:rsidR="009D39E3" w:rsidRPr="00552625" w:rsidRDefault="009D39E3" w:rsidP="00010645">
      <w:pPr>
        <w:tabs>
          <w:tab w:val="left" w:pos="941"/>
        </w:tabs>
        <w:spacing w:line="360" w:lineRule="auto"/>
        <w:rPr>
          <w:rFonts w:ascii="Arial" w:hAnsi="Arial" w:cs="Arial"/>
          <w:sz w:val="24"/>
          <w:szCs w:val="24"/>
          <w:rtl/>
        </w:rPr>
      </w:pPr>
      <w:r w:rsidRPr="00552625">
        <w:rPr>
          <w:rFonts w:ascii="Arial" w:hAnsi="Arial" w:cs="Arial"/>
          <w:sz w:val="24"/>
          <w:szCs w:val="24"/>
          <w:rtl/>
        </w:rPr>
        <w:t xml:space="preserve">אנו </w:t>
      </w:r>
      <w:r w:rsidR="00010645" w:rsidRPr="00010645">
        <w:rPr>
          <w:rFonts w:ascii="Arial" w:hAnsi="Arial" w:cs="Arial"/>
          <w:sz w:val="24"/>
          <w:szCs w:val="24"/>
          <w:highlight w:val="yellow"/>
          <w:rtl/>
        </w:rPr>
        <w:t>___</w:t>
      </w:r>
      <w:r w:rsidR="008D0C2E" w:rsidRPr="008D0C2E">
        <w:rPr>
          <w:rFonts w:ascii="Arial" w:hAnsi="Arial" w:cs="Arial" w:hint="cs"/>
          <w:sz w:val="24"/>
          <w:szCs w:val="24"/>
          <w:highlight w:val="yellow"/>
          <w:u w:val="single"/>
          <w:rtl/>
        </w:rPr>
        <w:t>אלישר פייג ושמשון פולק</w:t>
      </w:r>
      <w:r w:rsidR="00010645" w:rsidRPr="008D0C2E">
        <w:rPr>
          <w:rFonts w:ascii="Arial" w:hAnsi="Arial" w:cs="Arial"/>
          <w:sz w:val="24"/>
          <w:szCs w:val="24"/>
          <w:highlight w:val="yellow"/>
          <w:u w:val="single"/>
          <w:rtl/>
        </w:rPr>
        <w:t>____</w:t>
      </w:r>
      <w:r w:rsidR="00010645">
        <w:rPr>
          <w:rFonts w:ascii="Arial" w:hAnsi="Arial" w:cs="Arial" w:hint="cs"/>
          <w:sz w:val="24"/>
          <w:szCs w:val="24"/>
          <w:rtl/>
        </w:rPr>
        <w:t xml:space="preserve"> </w:t>
      </w:r>
      <w:r w:rsidRPr="00552625">
        <w:rPr>
          <w:rFonts w:ascii="Arial" w:hAnsi="Arial" w:cs="Arial"/>
          <w:sz w:val="24"/>
          <w:szCs w:val="24"/>
          <w:rtl/>
        </w:rPr>
        <w:t xml:space="preserve">מבצעים\ות </w:t>
      </w:r>
      <w:r w:rsidR="00010645">
        <w:rPr>
          <w:rFonts w:ascii="Arial" w:hAnsi="Arial" w:cs="Arial" w:hint="cs"/>
          <w:sz w:val="24"/>
          <w:szCs w:val="24"/>
          <w:rtl/>
        </w:rPr>
        <w:t>פרויקט גמר</w:t>
      </w:r>
      <w:r w:rsidRPr="00552625">
        <w:rPr>
          <w:rFonts w:ascii="Arial" w:hAnsi="Arial" w:cs="Arial"/>
          <w:sz w:val="24"/>
          <w:szCs w:val="24"/>
          <w:rtl/>
        </w:rPr>
        <w:t xml:space="preserve"> בחוג </w:t>
      </w:r>
      <w:r w:rsidR="00E06BA9">
        <w:rPr>
          <w:rFonts w:ascii="Arial" w:hAnsi="Arial" w:cs="Arial" w:hint="cs"/>
          <w:sz w:val="24"/>
          <w:szCs w:val="24"/>
          <w:rtl/>
        </w:rPr>
        <w:t>למדעי המחשב</w:t>
      </w:r>
      <w:r w:rsidRPr="00552625">
        <w:rPr>
          <w:rFonts w:ascii="Arial" w:hAnsi="Arial" w:cs="Arial"/>
          <w:sz w:val="24"/>
          <w:szCs w:val="24"/>
          <w:rtl/>
        </w:rPr>
        <w:t xml:space="preserve"> במכללה האקדמית הדסה,  בנושא </w:t>
      </w:r>
      <w:r w:rsidR="00EB3AF5" w:rsidRPr="00010645">
        <w:rPr>
          <w:rFonts w:ascii="Arial" w:hAnsi="Arial" w:cs="Arial"/>
          <w:sz w:val="24"/>
          <w:szCs w:val="24"/>
          <w:highlight w:val="yellow"/>
          <w:rtl/>
        </w:rPr>
        <w:t>____</w:t>
      </w:r>
      <w:r w:rsidR="008D0C2E" w:rsidRPr="008D0C2E">
        <w:rPr>
          <w:rFonts w:ascii="Arial" w:hAnsi="Arial" w:cs="Arial" w:hint="cs"/>
          <w:sz w:val="24"/>
          <w:szCs w:val="24"/>
          <w:highlight w:val="yellow"/>
          <w:u w:val="single"/>
          <w:rtl/>
        </w:rPr>
        <w:t>משחק אסטרטגיה רבת משתתפים בזמן אמת</w:t>
      </w:r>
      <w:r w:rsidR="00EB3AF5" w:rsidRPr="008D0C2E">
        <w:rPr>
          <w:rFonts w:ascii="Arial" w:hAnsi="Arial" w:cs="Arial"/>
          <w:sz w:val="24"/>
          <w:szCs w:val="24"/>
          <w:highlight w:val="yellow"/>
          <w:u w:val="single"/>
          <w:rtl/>
        </w:rPr>
        <w:t>_______________</w:t>
      </w:r>
      <w:r w:rsidR="00EB3AF5" w:rsidRPr="00552625">
        <w:rPr>
          <w:rFonts w:ascii="Arial" w:hAnsi="Arial" w:cs="Arial"/>
          <w:sz w:val="24"/>
          <w:szCs w:val="24"/>
          <w:rtl/>
        </w:rPr>
        <w:t xml:space="preserve"> </w:t>
      </w:r>
      <w:r w:rsidR="00E06BA9">
        <w:rPr>
          <w:rFonts w:ascii="Arial" w:hAnsi="Arial" w:cs="Arial" w:hint="cs"/>
          <w:sz w:val="24"/>
          <w:szCs w:val="24"/>
          <w:rtl/>
        </w:rPr>
        <w:t>ומעוניינים לבדוק את שימושיות המערכת שפיתחנו ואת מידת הנוחות בשימוש בה עבור המשתתפים.</w:t>
      </w:r>
    </w:p>
    <w:p w14:paraId="6567C57A" w14:textId="660145CB" w:rsidR="007B0CBC" w:rsidRDefault="009D39E3" w:rsidP="009D39E3">
      <w:pPr>
        <w:spacing w:line="360" w:lineRule="auto"/>
        <w:rPr>
          <w:rFonts w:ascii="Arial" w:hAnsi="Arial" w:cs="Arial"/>
          <w:sz w:val="24"/>
          <w:szCs w:val="24"/>
          <w:rtl/>
        </w:rPr>
      </w:pPr>
      <w:commentRangeStart w:id="80"/>
      <w:r w:rsidRPr="00010645">
        <w:rPr>
          <w:rFonts w:ascii="Arial" w:hAnsi="Arial" w:cs="Arial"/>
          <w:sz w:val="24"/>
          <w:szCs w:val="24"/>
          <w:rtl/>
        </w:rPr>
        <w:t xml:space="preserve">משך </w:t>
      </w:r>
      <w:commentRangeEnd w:id="80"/>
      <w:r w:rsidR="00BE748E">
        <w:rPr>
          <w:rStyle w:val="a9"/>
          <w:rtl/>
        </w:rPr>
        <w:commentReference w:id="80"/>
      </w:r>
      <w:r w:rsidRPr="00010645">
        <w:rPr>
          <w:rFonts w:ascii="Arial" w:hAnsi="Arial" w:cs="Arial"/>
          <w:sz w:val="24"/>
          <w:szCs w:val="24"/>
          <w:rtl/>
        </w:rPr>
        <w:t>כל הבדיקות כ-</w:t>
      </w:r>
      <w:r w:rsidR="00EB3AF5" w:rsidRPr="00010645">
        <w:rPr>
          <w:rFonts w:ascii="Arial" w:hAnsi="Arial" w:cs="Arial"/>
          <w:sz w:val="24"/>
          <w:szCs w:val="24"/>
          <w:highlight w:val="yellow"/>
          <w:rtl/>
        </w:rPr>
        <w:t>___</w:t>
      </w:r>
      <w:r w:rsidR="00EB3AF5" w:rsidRPr="008D0C2E">
        <w:rPr>
          <w:rFonts w:ascii="Arial" w:hAnsi="Arial" w:cs="Arial"/>
          <w:sz w:val="24"/>
          <w:szCs w:val="24"/>
          <w:highlight w:val="yellow"/>
          <w:u w:val="single"/>
          <w:rtl/>
        </w:rPr>
        <w:t>_</w:t>
      </w:r>
      <w:del w:id="81" w:author="Eliachar Feig" w:date="2022-04-06T13:25:00Z">
        <w:r w:rsidR="008D0C2E" w:rsidRPr="008D0C2E" w:rsidDel="0058235D">
          <w:rPr>
            <w:rFonts w:ascii="Arial" w:hAnsi="Arial" w:cs="Arial" w:hint="cs"/>
            <w:sz w:val="24"/>
            <w:szCs w:val="24"/>
            <w:highlight w:val="yellow"/>
            <w:u w:val="single"/>
            <w:rtl/>
          </w:rPr>
          <w:delText>35</w:delText>
        </w:r>
      </w:del>
      <w:ins w:id="82" w:author="Eliachar Feig" w:date="2022-04-10T20:35:00Z">
        <w:r w:rsidR="0098055C">
          <w:rPr>
            <w:rFonts w:ascii="Arial" w:hAnsi="Arial" w:cs="Arial" w:hint="cs"/>
            <w:sz w:val="24"/>
            <w:szCs w:val="24"/>
            <w:highlight w:val="yellow"/>
            <w:u w:val="single"/>
            <w:rtl/>
          </w:rPr>
          <w:t>20</w:t>
        </w:r>
      </w:ins>
      <w:ins w:id="83" w:author="Eliachar Feig" w:date="2022-04-06T13:25:00Z">
        <w:r w:rsidR="0058235D">
          <w:rPr>
            <w:rFonts w:ascii="Arial" w:hAnsi="Arial" w:cs="Arial" w:hint="cs"/>
            <w:sz w:val="24"/>
            <w:szCs w:val="24"/>
            <w:highlight w:val="yellow"/>
            <w:u w:val="single"/>
            <w:rtl/>
          </w:rPr>
          <w:t>דקות</w:t>
        </w:r>
      </w:ins>
      <w:r w:rsidR="00EB3AF5" w:rsidRPr="00010645">
        <w:rPr>
          <w:rFonts w:ascii="Arial" w:hAnsi="Arial" w:cs="Arial"/>
          <w:sz w:val="24"/>
          <w:szCs w:val="24"/>
          <w:highlight w:val="yellow"/>
          <w:rtl/>
        </w:rPr>
        <w:t>___</w:t>
      </w:r>
      <w:r w:rsidRPr="00010645">
        <w:rPr>
          <w:rFonts w:ascii="Arial" w:hAnsi="Arial" w:cs="Arial"/>
          <w:sz w:val="24"/>
          <w:szCs w:val="24"/>
          <w:rtl/>
        </w:rPr>
        <w:t>דקות</w:t>
      </w:r>
      <w:r w:rsidR="00D80A56">
        <w:rPr>
          <w:rFonts w:ascii="Arial" w:hAnsi="Arial" w:cs="Arial" w:hint="cs"/>
          <w:sz w:val="24"/>
          <w:szCs w:val="24"/>
          <w:rtl/>
        </w:rPr>
        <w:t xml:space="preserve"> לנבדק</w:t>
      </w:r>
      <w:r w:rsidRPr="00010645">
        <w:rPr>
          <w:rFonts w:ascii="Arial" w:hAnsi="Arial" w:cs="Arial"/>
          <w:sz w:val="24"/>
          <w:szCs w:val="24"/>
          <w:rtl/>
        </w:rPr>
        <w:t xml:space="preserve">. </w:t>
      </w:r>
    </w:p>
    <w:p w14:paraId="1BDC5EA8" w14:textId="082B1841" w:rsidR="009D39E3" w:rsidRPr="00010645" w:rsidRDefault="009D39E3" w:rsidP="009D39E3">
      <w:pPr>
        <w:spacing w:line="360" w:lineRule="auto"/>
        <w:rPr>
          <w:rFonts w:ascii="Arial" w:hAnsi="Arial" w:cs="Arial"/>
          <w:sz w:val="24"/>
          <w:szCs w:val="24"/>
          <w:rtl/>
        </w:rPr>
      </w:pPr>
      <w:r w:rsidRPr="00010645">
        <w:rPr>
          <w:rFonts w:ascii="Arial" w:hAnsi="Arial" w:cs="Arial"/>
          <w:sz w:val="24"/>
          <w:szCs w:val="24"/>
          <w:rtl/>
        </w:rPr>
        <w:t>לפרט גמול אפשרי אם יש, אם לא לציין שאין</w:t>
      </w:r>
      <w:r w:rsidR="007B0CBC">
        <w:rPr>
          <w:rFonts w:ascii="Arial" w:hAnsi="Arial" w:cs="Arial" w:hint="cs"/>
          <w:sz w:val="24"/>
          <w:szCs w:val="24"/>
          <w:rtl/>
        </w:rPr>
        <w:t xml:space="preserve"> </w:t>
      </w:r>
      <w:r w:rsidR="007B0CBC" w:rsidRPr="00010645">
        <w:rPr>
          <w:rFonts w:ascii="Arial" w:hAnsi="Arial" w:cs="Arial"/>
          <w:sz w:val="24"/>
          <w:szCs w:val="24"/>
          <w:highlight w:val="yellow"/>
          <w:rtl/>
        </w:rPr>
        <w:t>_______</w:t>
      </w:r>
      <w:r w:rsidR="007B0CBC" w:rsidRPr="008D0C2E">
        <w:rPr>
          <w:rFonts w:ascii="Arial" w:hAnsi="Arial" w:cs="Arial"/>
          <w:sz w:val="24"/>
          <w:szCs w:val="24"/>
          <w:highlight w:val="yellow"/>
          <w:u w:val="single"/>
          <w:rtl/>
        </w:rPr>
        <w:t>_</w:t>
      </w:r>
      <w:r w:rsidR="008D0C2E" w:rsidRPr="008D0C2E">
        <w:rPr>
          <w:rFonts w:ascii="Arial" w:hAnsi="Arial" w:cs="Arial" w:hint="cs"/>
          <w:sz w:val="24"/>
          <w:szCs w:val="24"/>
          <w:highlight w:val="yellow"/>
          <w:u w:val="single"/>
          <w:rtl/>
        </w:rPr>
        <w:t>אין</w:t>
      </w:r>
      <w:r w:rsidR="007B0CBC" w:rsidRPr="00010645">
        <w:rPr>
          <w:rFonts w:ascii="Arial" w:hAnsi="Arial" w:cs="Arial"/>
          <w:sz w:val="24"/>
          <w:szCs w:val="24"/>
          <w:highlight w:val="yellow"/>
          <w:rtl/>
        </w:rPr>
        <w:t>____________________</w:t>
      </w:r>
      <w:r w:rsidR="007B0CBC">
        <w:rPr>
          <w:rFonts w:ascii="Arial" w:hAnsi="Arial" w:cs="Arial" w:hint="cs"/>
          <w:sz w:val="24"/>
          <w:szCs w:val="24"/>
          <w:rtl/>
        </w:rPr>
        <w:t>.</w:t>
      </w:r>
    </w:p>
    <w:p w14:paraId="74CB9BFE" w14:textId="77777777" w:rsidR="0020443F" w:rsidRDefault="0020443F" w:rsidP="009D39E3">
      <w:pPr>
        <w:spacing w:line="360" w:lineRule="auto"/>
        <w:rPr>
          <w:rFonts w:ascii="Arial" w:hAnsi="Arial" w:cs="Arial"/>
          <w:sz w:val="24"/>
          <w:szCs w:val="24"/>
          <w:rtl/>
        </w:rPr>
      </w:pPr>
    </w:p>
    <w:p w14:paraId="70281E1B" w14:textId="6ACDD0AE" w:rsidR="009D39E3" w:rsidRPr="00552625" w:rsidRDefault="009D39E3" w:rsidP="009D39E3">
      <w:pPr>
        <w:spacing w:line="360" w:lineRule="auto"/>
        <w:rPr>
          <w:rFonts w:ascii="Arial" w:hAnsi="Arial" w:cs="Arial"/>
          <w:sz w:val="24"/>
          <w:szCs w:val="24"/>
          <w:rtl/>
        </w:rPr>
      </w:pPr>
      <w:r w:rsidRPr="00552625">
        <w:rPr>
          <w:rFonts w:ascii="Arial" w:hAnsi="Arial" w:cs="Arial"/>
          <w:sz w:val="24"/>
          <w:szCs w:val="24"/>
          <w:rtl/>
        </w:rPr>
        <w:t>תוצאות הניסוי הינן לצורכי מחקר בלבד ולא ייעשה שימוש בפרטיך האישיים.</w:t>
      </w:r>
    </w:p>
    <w:p w14:paraId="4E17F229" w14:textId="2F51113C" w:rsidR="009D39E3" w:rsidRPr="00010645" w:rsidRDefault="009D39E3" w:rsidP="00E06BA9">
      <w:pPr>
        <w:spacing w:line="360" w:lineRule="auto"/>
        <w:rPr>
          <w:rFonts w:ascii="Arial" w:hAnsi="Arial" w:cs="Arial"/>
          <w:sz w:val="24"/>
          <w:szCs w:val="24"/>
          <w:rtl/>
        </w:rPr>
      </w:pPr>
      <w:r w:rsidRPr="00010645">
        <w:rPr>
          <w:rFonts w:ascii="Arial" w:hAnsi="Arial" w:cs="Arial"/>
          <w:sz w:val="24"/>
          <w:szCs w:val="24"/>
          <w:rtl/>
        </w:rPr>
        <w:t xml:space="preserve">המחקר אושר ע"י </w:t>
      </w:r>
      <w:r w:rsidR="00E06BA9" w:rsidRPr="00010645">
        <w:rPr>
          <w:rFonts w:ascii="Arial" w:hAnsi="Arial" w:cs="Arial" w:hint="cs"/>
          <w:sz w:val="24"/>
          <w:szCs w:val="24"/>
          <w:rtl/>
        </w:rPr>
        <w:t>ועדת האתיקה</w:t>
      </w:r>
      <w:r w:rsidRPr="00010645">
        <w:rPr>
          <w:rFonts w:ascii="Arial" w:hAnsi="Arial" w:cs="Arial"/>
          <w:sz w:val="24"/>
          <w:szCs w:val="24"/>
          <w:rtl/>
        </w:rPr>
        <w:t xml:space="preserve"> של המכללה</w:t>
      </w:r>
      <w:r w:rsidR="00E06BA9" w:rsidRPr="00010645">
        <w:rPr>
          <w:rFonts w:ascii="Arial" w:hAnsi="Arial" w:cs="Arial" w:hint="cs"/>
          <w:sz w:val="24"/>
          <w:szCs w:val="24"/>
          <w:rtl/>
        </w:rPr>
        <w:t>.</w:t>
      </w:r>
    </w:p>
    <w:p w14:paraId="07B1EE95" w14:textId="77777777" w:rsidR="009D39E3" w:rsidRPr="00552625" w:rsidRDefault="009D39E3" w:rsidP="009D39E3">
      <w:pPr>
        <w:spacing w:line="360" w:lineRule="auto"/>
        <w:rPr>
          <w:rFonts w:ascii="Arial" w:hAnsi="Arial" w:cs="Arial"/>
          <w:sz w:val="24"/>
          <w:szCs w:val="24"/>
          <w:rtl/>
        </w:rPr>
      </w:pPr>
      <w:r w:rsidRPr="00552625">
        <w:rPr>
          <w:rFonts w:ascii="Arial" w:hAnsi="Arial" w:cs="Arial"/>
          <w:sz w:val="24"/>
          <w:szCs w:val="24"/>
          <w:rtl/>
        </w:rPr>
        <w:t xml:space="preserve">את\ה רשאי להפסיק את השתתפותך במחקר בכל זמן שתבחר\י </w:t>
      </w:r>
    </w:p>
    <w:p w14:paraId="501A7BE1" w14:textId="3D9E5DCB" w:rsidR="009D39E3" w:rsidRPr="00552625" w:rsidRDefault="009D39E3" w:rsidP="009D39E3">
      <w:pPr>
        <w:numPr>
          <w:ilvl w:val="0"/>
          <w:numId w:val="2"/>
        </w:numPr>
        <w:spacing w:after="0" w:line="360" w:lineRule="auto"/>
        <w:ind w:left="344" w:hanging="284"/>
        <w:rPr>
          <w:rFonts w:ascii="Arial" w:hAnsi="Arial" w:cs="Arial"/>
          <w:sz w:val="24"/>
          <w:szCs w:val="24"/>
          <w:rtl/>
        </w:rPr>
      </w:pPr>
      <w:r w:rsidRPr="00552625">
        <w:rPr>
          <w:rFonts w:ascii="Arial" w:hAnsi="Arial" w:cs="Arial"/>
          <w:sz w:val="24"/>
          <w:szCs w:val="24"/>
          <w:rtl/>
        </w:rPr>
        <w:t xml:space="preserve">אני מבין/ה שכל משתתפי המחקר נדרשים לחתום על טופס אישור </w:t>
      </w:r>
      <w:r w:rsidR="0020443F" w:rsidRPr="00552625">
        <w:rPr>
          <w:rFonts w:ascii="Arial" w:hAnsi="Arial" w:cs="Arial" w:hint="cs"/>
          <w:sz w:val="24"/>
          <w:szCs w:val="24"/>
          <w:rtl/>
        </w:rPr>
        <w:t>ההשתתפו</w:t>
      </w:r>
      <w:r w:rsidR="0020443F" w:rsidRPr="00552625">
        <w:rPr>
          <w:rFonts w:ascii="Arial" w:hAnsi="Arial" w:cs="Arial" w:hint="eastAsia"/>
          <w:sz w:val="24"/>
          <w:szCs w:val="24"/>
          <w:rtl/>
        </w:rPr>
        <w:t>ת</w:t>
      </w:r>
      <w:r w:rsidRPr="00552625">
        <w:rPr>
          <w:rFonts w:ascii="Arial" w:hAnsi="Arial" w:cs="Arial"/>
          <w:sz w:val="24"/>
          <w:szCs w:val="24"/>
          <w:rtl/>
        </w:rPr>
        <w:t xml:space="preserve"> </w:t>
      </w:r>
    </w:p>
    <w:p w14:paraId="230F57F5" w14:textId="77777777" w:rsidR="009D39E3" w:rsidRPr="00552625" w:rsidRDefault="009D39E3" w:rsidP="009D39E3">
      <w:pPr>
        <w:numPr>
          <w:ilvl w:val="0"/>
          <w:numId w:val="2"/>
        </w:numPr>
        <w:spacing w:after="0" w:line="360" w:lineRule="auto"/>
        <w:ind w:left="344" w:hanging="284"/>
        <w:rPr>
          <w:rFonts w:ascii="Arial" w:hAnsi="Arial" w:cs="Arial"/>
          <w:sz w:val="24"/>
          <w:szCs w:val="24"/>
        </w:rPr>
      </w:pPr>
      <w:r w:rsidRPr="00552625">
        <w:rPr>
          <w:rFonts w:ascii="Arial" w:hAnsi="Arial" w:cs="Arial"/>
          <w:sz w:val="24"/>
          <w:szCs w:val="24"/>
          <w:rtl/>
        </w:rPr>
        <w:t>קיבלתי הסבר לגבי כל הבדיקות ומהלך המחקר וכל שאלותיי נענו לשביעות רצוני</w:t>
      </w:r>
    </w:p>
    <w:p w14:paraId="1EAE1717" w14:textId="77777777" w:rsidR="009D39E3" w:rsidRPr="00552625" w:rsidRDefault="009D39E3" w:rsidP="009D39E3">
      <w:pPr>
        <w:numPr>
          <w:ilvl w:val="0"/>
          <w:numId w:val="2"/>
        </w:numPr>
        <w:spacing w:after="0" w:line="360" w:lineRule="auto"/>
        <w:ind w:left="344" w:hanging="284"/>
        <w:rPr>
          <w:rFonts w:ascii="Arial" w:hAnsi="Arial" w:cs="Arial"/>
          <w:sz w:val="24"/>
          <w:szCs w:val="24"/>
        </w:rPr>
      </w:pPr>
      <w:r w:rsidRPr="00552625">
        <w:rPr>
          <w:rFonts w:ascii="Arial" w:hAnsi="Arial" w:cs="Arial"/>
          <w:sz w:val="24"/>
          <w:szCs w:val="24"/>
          <w:rtl/>
        </w:rPr>
        <w:t xml:space="preserve">קיבלתי הסבר לגבי סיכונים אפשריים ו/או אי נעימויות </w:t>
      </w:r>
    </w:p>
    <w:p w14:paraId="17B892F7" w14:textId="77777777" w:rsidR="009D39E3" w:rsidRPr="00552625" w:rsidRDefault="009D39E3" w:rsidP="009D39E3">
      <w:pPr>
        <w:numPr>
          <w:ilvl w:val="0"/>
          <w:numId w:val="2"/>
        </w:numPr>
        <w:spacing w:after="0" w:line="360" w:lineRule="auto"/>
        <w:ind w:left="344" w:hanging="284"/>
        <w:rPr>
          <w:rFonts w:ascii="Arial" w:hAnsi="Arial" w:cs="Arial"/>
          <w:sz w:val="24"/>
          <w:szCs w:val="24"/>
        </w:rPr>
      </w:pPr>
      <w:r w:rsidRPr="00552625">
        <w:rPr>
          <w:rFonts w:ascii="Arial" w:hAnsi="Arial" w:cs="Arial"/>
          <w:sz w:val="24"/>
          <w:szCs w:val="24"/>
          <w:rtl/>
        </w:rPr>
        <w:t xml:space="preserve">קיבלתי הסבר לגבי התועלת  ממחקר זה </w:t>
      </w:r>
    </w:p>
    <w:p w14:paraId="1EEADDC2" w14:textId="264C2FA6" w:rsidR="009D39E3" w:rsidRPr="00010645" w:rsidRDefault="009D39E3" w:rsidP="009D39E3">
      <w:pPr>
        <w:numPr>
          <w:ilvl w:val="0"/>
          <w:numId w:val="2"/>
        </w:numPr>
        <w:spacing w:after="0" w:line="360" w:lineRule="auto"/>
        <w:ind w:left="344" w:hanging="284"/>
        <w:rPr>
          <w:rFonts w:ascii="Arial" w:hAnsi="Arial" w:cs="Arial"/>
          <w:sz w:val="24"/>
          <w:szCs w:val="24"/>
          <w:highlight w:val="yellow"/>
        </w:rPr>
      </w:pPr>
      <w:r w:rsidRPr="00552625">
        <w:rPr>
          <w:rFonts w:ascii="Arial" w:hAnsi="Arial" w:cs="Arial"/>
          <w:sz w:val="24"/>
          <w:szCs w:val="24"/>
          <w:rtl/>
        </w:rPr>
        <w:t xml:space="preserve">אני מבין/ה שאם יש לי שאלות אוכל לפנות </w:t>
      </w:r>
      <w:r w:rsidRPr="00010645">
        <w:rPr>
          <w:rFonts w:ascii="Arial" w:hAnsi="Arial" w:cs="Arial"/>
          <w:sz w:val="24"/>
          <w:szCs w:val="24"/>
          <w:rtl/>
        </w:rPr>
        <w:t>ל:</w:t>
      </w:r>
      <w:r w:rsidRPr="00010645">
        <w:rPr>
          <w:rFonts w:ascii="Arial" w:hAnsi="Arial" w:cs="Arial"/>
          <w:sz w:val="24"/>
          <w:szCs w:val="24"/>
          <w:highlight w:val="yellow"/>
          <w:rtl/>
        </w:rPr>
        <w:t>_</w:t>
      </w:r>
      <w:r w:rsidR="002A40F5" w:rsidRPr="002A40F5">
        <w:rPr>
          <w:rFonts w:ascii="Arial" w:hAnsi="Arial" w:cs="Arial" w:hint="cs"/>
          <w:sz w:val="24"/>
          <w:szCs w:val="24"/>
          <w:highlight w:val="yellow"/>
          <w:u w:val="single"/>
          <w:rtl/>
        </w:rPr>
        <w:t>אלישר פייג</w:t>
      </w:r>
      <w:r w:rsidRPr="00010645">
        <w:rPr>
          <w:rFonts w:ascii="Arial" w:hAnsi="Arial" w:cs="Arial"/>
          <w:sz w:val="24"/>
          <w:szCs w:val="24"/>
          <w:highlight w:val="yellow"/>
          <w:rtl/>
        </w:rPr>
        <w:t>__</w:t>
      </w:r>
      <w:r w:rsidRPr="00010645">
        <w:rPr>
          <w:rFonts w:ascii="Arial" w:hAnsi="Arial" w:cs="Arial"/>
          <w:sz w:val="24"/>
          <w:szCs w:val="24"/>
          <w:rtl/>
        </w:rPr>
        <w:t>בטלפון</w:t>
      </w:r>
      <w:r w:rsidRPr="00010645">
        <w:rPr>
          <w:rFonts w:ascii="Arial" w:hAnsi="Arial" w:cs="Arial"/>
          <w:sz w:val="24"/>
          <w:szCs w:val="24"/>
          <w:highlight w:val="yellow"/>
          <w:rtl/>
        </w:rPr>
        <w:t>_</w:t>
      </w:r>
      <w:r w:rsidR="002A40F5" w:rsidRPr="002A40F5">
        <w:rPr>
          <w:rFonts w:ascii="Arial" w:hAnsi="Arial" w:cs="Arial" w:hint="cs"/>
          <w:sz w:val="24"/>
          <w:szCs w:val="24"/>
          <w:highlight w:val="yellow"/>
          <w:u w:val="single"/>
          <w:rtl/>
        </w:rPr>
        <w:t>058-7272372</w:t>
      </w:r>
      <w:r w:rsidRPr="00010645">
        <w:rPr>
          <w:rFonts w:ascii="Arial" w:hAnsi="Arial" w:cs="Arial"/>
          <w:sz w:val="24"/>
          <w:szCs w:val="24"/>
          <w:highlight w:val="yellow"/>
          <w:rtl/>
        </w:rPr>
        <w:t>_</w:t>
      </w:r>
    </w:p>
    <w:p w14:paraId="334A0EA7" w14:textId="77777777" w:rsidR="009D39E3" w:rsidRPr="00552625" w:rsidRDefault="009D39E3" w:rsidP="009D39E3">
      <w:pPr>
        <w:numPr>
          <w:ilvl w:val="0"/>
          <w:numId w:val="2"/>
        </w:numPr>
        <w:spacing w:after="0" w:line="360" w:lineRule="auto"/>
        <w:ind w:left="344" w:hanging="284"/>
        <w:rPr>
          <w:rFonts w:ascii="Arial" w:hAnsi="Arial" w:cs="Arial"/>
          <w:sz w:val="24"/>
          <w:szCs w:val="24"/>
        </w:rPr>
      </w:pPr>
      <w:r w:rsidRPr="00552625">
        <w:rPr>
          <w:rFonts w:ascii="Arial" w:hAnsi="Arial" w:cs="Arial"/>
          <w:sz w:val="24"/>
          <w:szCs w:val="24"/>
          <w:rtl/>
        </w:rPr>
        <w:t>נאמר לי כי אני יכול\ה לסרב להשתתף ואף להפסיק את השתתפותי לפני או במהלך המחקר בכל שלב שארצה. כמו כן אני יכול\ה לסרב לענות לשאלות</w:t>
      </w:r>
    </w:p>
    <w:p w14:paraId="3B20F8D5" w14:textId="77777777" w:rsidR="009D39E3" w:rsidRPr="00552625" w:rsidRDefault="009D39E3" w:rsidP="009D39E3">
      <w:pPr>
        <w:numPr>
          <w:ilvl w:val="0"/>
          <w:numId w:val="2"/>
        </w:numPr>
        <w:spacing w:after="0" w:line="360" w:lineRule="auto"/>
        <w:ind w:left="344" w:hanging="284"/>
        <w:rPr>
          <w:rFonts w:ascii="Arial" w:hAnsi="Arial" w:cs="Arial"/>
          <w:sz w:val="24"/>
          <w:szCs w:val="24"/>
        </w:rPr>
      </w:pPr>
      <w:r w:rsidRPr="00552625">
        <w:rPr>
          <w:rFonts w:ascii="Arial" w:hAnsi="Arial" w:cs="Arial"/>
          <w:sz w:val="24"/>
          <w:szCs w:val="24"/>
          <w:rtl/>
        </w:rPr>
        <w:t>כל המידע הקשור למחקר זה ואשר עשוי להיות מזוהה איתי יישאר חסוי ככל שמתאפשר במגבלות החוק. מידע שעלה ממחקר זה ועשוי  להיות מזוהה עימי, יימסר אך ורק למבצעי המחקר והחוקרים.</w:t>
      </w:r>
    </w:p>
    <w:p w14:paraId="7AF6C6E3" w14:textId="7F80FCE6" w:rsidR="009D39E3" w:rsidRPr="00552625" w:rsidRDefault="009D39E3" w:rsidP="00E06BA9">
      <w:pPr>
        <w:numPr>
          <w:ilvl w:val="0"/>
          <w:numId w:val="2"/>
        </w:numPr>
        <w:spacing w:after="0" w:line="360" w:lineRule="auto"/>
        <w:ind w:left="344" w:hanging="284"/>
        <w:rPr>
          <w:rFonts w:ascii="Arial" w:hAnsi="Arial" w:cs="Arial"/>
          <w:sz w:val="24"/>
          <w:szCs w:val="24"/>
        </w:rPr>
      </w:pPr>
      <w:r w:rsidRPr="00552625">
        <w:rPr>
          <w:rFonts w:ascii="Arial" w:hAnsi="Arial" w:cs="Arial"/>
          <w:sz w:val="24"/>
          <w:szCs w:val="24"/>
          <w:rtl/>
        </w:rPr>
        <w:t xml:space="preserve">תוצאות המחקר יכולות להתפרסם בכתבי עת מדעיים, פרסומים מקצועיים, ומצגות </w:t>
      </w:r>
      <w:r w:rsidR="00E06BA9">
        <w:rPr>
          <w:rFonts w:ascii="Arial" w:hAnsi="Arial" w:cs="Arial" w:hint="cs"/>
          <w:sz w:val="24"/>
          <w:szCs w:val="24"/>
          <w:rtl/>
        </w:rPr>
        <w:t>במסגרת אקדמית</w:t>
      </w:r>
      <w:r w:rsidRPr="00552625">
        <w:rPr>
          <w:rFonts w:ascii="Arial" w:hAnsi="Arial" w:cs="Arial"/>
          <w:sz w:val="24"/>
          <w:szCs w:val="24"/>
          <w:rtl/>
        </w:rPr>
        <w:t xml:space="preserve">, כל עוד לא </w:t>
      </w:r>
      <w:r w:rsidR="002C0A6A" w:rsidRPr="00552625">
        <w:rPr>
          <w:rFonts w:ascii="Arial" w:hAnsi="Arial" w:cs="Arial" w:hint="cs"/>
          <w:sz w:val="24"/>
          <w:szCs w:val="24"/>
          <w:rtl/>
        </w:rPr>
        <w:t>יזהו</w:t>
      </w:r>
      <w:r w:rsidRPr="00552625">
        <w:rPr>
          <w:rFonts w:ascii="Arial" w:hAnsi="Arial" w:cs="Arial"/>
          <w:sz w:val="24"/>
          <w:szCs w:val="24"/>
          <w:rtl/>
        </w:rPr>
        <w:t xml:space="preserve"> אותי בשמי. </w:t>
      </w:r>
    </w:p>
    <w:p w14:paraId="6838E58D" w14:textId="77777777" w:rsidR="009D39E3" w:rsidRPr="00552625" w:rsidRDefault="009D39E3" w:rsidP="009D39E3">
      <w:pPr>
        <w:spacing w:line="360" w:lineRule="auto"/>
        <w:ind w:left="344" w:hanging="284"/>
        <w:rPr>
          <w:rFonts w:ascii="Arial" w:hAnsi="Arial" w:cs="Arial"/>
          <w:sz w:val="24"/>
          <w:szCs w:val="24"/>
        </w:rPr>
      </w:pPr>
      <w:r w:rsidRPr="00552625">
        <w:rPr>
          <w:rFonts w:ascii="Arial" w:hAnsi="Arial" w:cs="Arial"/>
          <w:sz w:val="24"/>
          <w:szCs w:val="24"/>
          <w:rtl/>
        </w:rPr>
        <w:t xml:space="preserve">קראתי (או שהקריאו לי) את תוכן טופס אישור השתתפות זה וניתנה לי אפשרות מלאה לשאול שאלות. קבלתי תשובות לכל שאלותיי. </w:t>
      </w:r>
    </w:p>
    <w:p w14:paraId="69CB526C" w14:textId="77777777" w:rsidR="009D39E3" w:rsidRPr="00552625" w:rsidRDefault="009D39E3" w:rsidP="009D39E3">
      <w:pPr>
        <w:spacing w:line="360" w:lineRule="auto"/>
        <w:rPr>
          <w:rFonts w:ascii="Arial" w:hAnsi="Arial" w:cs="Arial"/>
          <w:sz w:val="24"/>
          <w:szCs w:val="24"/>
          <w:rtl/>
        </w:rPr>
      </w:pPr>
    </w:p>
    <w:p w14:paraId="3825F145" w14:textId="77777777" w:rsidR="009D39E3" w:rsidRPr="00552625" w:rsidRDefault="009D39E3" w:rsidP="009D39E3">
      <w:pPr>
        <w:spacing w:line="360" w:lineRule="auto"/>
        <w:rPr>
          <w:rFonts w:ascii="Arial" w:hAnsi="Arial" w:cs="Arial"/>
          <w:sz w:val="24"/>
          <w:szCs w:val="24"/>
          <w:rtl/>
        </w:rPr>
      </w:pPr>
      <w:r w:rsidRPr="00552625">
        <w:rPr>
          <w:rFonts w:ascii="Arial" w:hAnsi="Arial" w:cs="Arial"/>
          <w:sz w:val="24"/>
          <w:szCs w:val="24"/>
          <w:rtl/>
        </w:rPr>
        <w:lastRenderedPageBreak/>
        <w:t>אני מאשר/ת השתתפותי במחקר זה. קיבלתי (או אקבל בהמשך) עותק של טופס זה למשמרת ושימוש עתידי.</w:t>
      </w:r>
    </w:p>
    <w:p w14:paraId="22A5BD75" w14:textId="77777777" w:rsidR="009D39E3" w:rsidRPr="00552625" w:rsidRDefault="009D39E3" w:rsidP="009D39E3">
      <w:pPr>
        <w:spacing w:line="360" w:lineRule="auto"/>
        <w:rPr>
          <w:rFonts w:ascii="Arial" w:hAnsi="Arial" w:cs="Arial"/>
          <w:color w:val="000000"/>
          <w:sz w:val="24"/>
          <w:szCs w:val="24"/>
          <w:rtl/>
        </w:rPr>
      </w:pPr>
      <w:r w:rsidRPr="00552625">
        <w:rPr>
          <w:rFonts w:ascii="Arial" w:hAnsi="Arial" w:cs="Arial"/>
          <w:sz w:val="24"/>
          <w:szCs w:val="24"/>
          <w:rtl/>
        </w:rPr>
        <w:t xml:space="preserve">שם: </w:t>
      </w:r>
      <w:r w:rsidRPr="00552625">
        <w:rPr>
          <w:rFonts w:ascii="Arial" w:hAnsi="Arial" w:cs="Arial"/>
          <w:color w:val="000000"/>
          <w:sz w:val="24"/>
          <w:szCs w:val="24"/>
          <w:u w:val="single"/>
          <w:rtl/>
        </w:rPr>
        <w:t xml:space="preserve"> ________________</w:t>
      </w:r>
      <w:r w:rsidRPr="00552625">
        <w:rPr>
          <w:rFonts w:ascii="Arial" w:hAnsi="Arial" w:cs="Arial"/>
          <w:color w:val="000000"/>
          <w:sz w:val="24"/>
          <w:szCs w:val="24"/>
          <w:rtl/>
        </w:rPr>
        <w:t>_</w:t>
      </w:r>
      <w:r w:rsidRPr="00552625">
        <w:rPr>
          <w:rFonts w:ascii="Arial" w:hAnsi="Arial" w:cs="Arial"/>
          <w:sz w:val="24"/>
          <w:szCs w:val="24"/>
          <w:rtl/>
        </w:rPr>
        <w:t xml:space="preserve">חתימה: </w:t>
      </w:r>
      <w:r w:rsidRPr="00552625">
        <w:rPr>
          <w:rFonts w:ascii="Arial" w:hAnsi="Arial" w:cs="Arial"/>
          <w:color w:val="000000"/>
          <w:sz w:val="24"/>
          <w:szCs w:val="24"/>
          <w:u w:val="single"/>
          <w:rtl/>
        </w:rPr>
        <w:t>______________</w:t>
      </w:r>
      <w:r w:rsidRPr="00552625">
        <w:rPr>
          <w:rFonts w:ascii="Arial" w:hAnsi="Arial" w:cs="Arial"/>
          <w:color w:val="000000"/>
          <w:sz w:val="24"/>
          <w:szCs w:val="24"/>
          <w:rtl/>
        </w:rPr>
        <w:t>_</w:t>
      </w:r>
      <w:r w:rsidRPr="00552625">
        <w:rPr>
          <w:rFonts w:ascii="Arial" w:hAnsi="Arial" w:cs="Arial"/>
          <w:sz w:val="24"/>
          <w:szCs w:val="24"/>
          <w:rtl/>
        </w:rPr>
        <w:t xml:space="preserve">תאריך: </w:t>
      </w:r>
      <w:r w:rsidRPr="00552625">
        <w:rPr>
          <w:rFonts w:ascii="Arial" w:hAnsi="Arial" w:cs="Arial"/>
          <w:color w:val="000000"/>
          <w:sz w:val="24"/>
          <w:szCs w:val="24"/>
          <w:u w:val="single"/>
          <w:rtl/>
        </w:rPr>
        <w:t xml:space="preserve"> ______________</w:t>
      </w:r>
      <w:r w:rsidRPr="00552625">
        <w:rPr>
          <w:rFonts w:ascii="Arial" w:hAnsi="Arial" w:cs="Arial"/>
          <w:color w:val="000000"/>
          <w:sz w:val="24"/>
          <w:szCs w:val="24"/>
          <w:rtl/>
        </w:rPr>
        <w:t>_</w:t>
      </w:r>
    </w:p>
    <w:p w14:paraId="4B61FFBB" w14:textId="77777777" w:rsidR="009D39E3" w:rsidRPr="00552625" w:rsidRDefault="009D39E3" w:rsidP="009D39E3">
      <w:pPr>
        <w:tabs>
          <w:tab w:val="left" w:pos="1289"/>
        </w:tabs>
        <w:spacing w:line="360" w:lineRule="auto"/>
        <w:rPr>
          <w:rFonts w:ascii="Arial" w:hAnsi="Arial" w:cs="Arial"/>
          <w:sz w:val="24"/>
          <w:szCs w:val="24"/>
          <w:rtl/>
        </w:rPr>
      </w:pPr>
      <w:r w:rsidRPr="00552625">
        <w:rPr>
          <w:rFonts w:ascii="Arial" w:hAnsi="Arial" w:cs="Arial"/>
          <w:sz w:val="24"/>
          <w:szCs w:val="24"/>
          <w:rtl/>
        </w:rPr>
        <w:t>תודה רבה!</w:t>
      </w:r>
    </w:p>
    <w:p w14:paraId="099C74B1" w14:textId="1DC479BF" w:rsidR="009D39E3" w:rsidRPr="00552625" w:rsidRDefault="009D39E3" w:rsidP="009D39E3">
      <w:pPr>
        <w:spacing w:line="360" w:lineRule="auto"/>
        <w:rPr>
          <w:rFonts w:ascii="Arial" w:hAnsi="Arial" w:cs="Arial"/>
          <w:sz w:val="24"/>
          <w:szCs w:val="24"/>
          <w:rtl/>
        </w:rPr>
      </w:pPr>
      <w:r w:rsidRPr="00552625">
        <w:rPr>
          <w:rFonts w:ascii="Arial" w:hAnsi="Arial" w:cs="Arial"/>
          <w:sz w:val="24"/>
          <w:szCs w:val="24"/>
          <w:rtl/>
        </w:rPr>
        <w:t>שם הסטודנט המבצע את המחקר</w:t>
      </w:r>
      <w:r w:rsidR="007B1B64" w:rsidRPr="008D0C2E">
        <w:rPr>
          <w:rFonts w:ascii="Arial" w:hAnsi="Arial" w:cs="Arial" w:hint="cs"/>
          <w:sz w:val="24"/>
          <w:szCs w:val="24"/>
          <w:highlight w:val="yellow"/>
          <w:u w:val="single"/>
          <w:rtl/>
        </w:rPr>
        <w:t>__</w:t>
      </w:r>
      <w:r w:rsidR="008D0C2E" w:rsidRPr="008D0C2E">
        <w:rPr>
          <w:rFonts w:ascii="Arial" w:hAnsi="Arial" w:cs="Arial" w:hint="cs"/>
          <w:sz w:val="24"/>
          <w:szCs w:val="24"/>
          <w:highlight w:val="yellow"/>
          <w:u w:val="single"/>
          <w:rtl/>
        </w:rPr>
        <w:t>אלישר פייג</w:t>
      </w:r>
      <w:r w:rsidR="007B1B64" w:rsidRPr="008D0C2E">
        <w:rPr>
          <w:rFonts w:ascii="Arial" w:hAnsi="Arial" w:cs="Arial" w:hint="cs"/>
          <w:sz w:val="24"/>
          <w:szCs w:val="24"/>
          <w:highlight w:val="yellow"/>
          <w:u w:val="single"/>
          <w:rtl/>
        </w:rPr>
        <w:t>__</w:t>
      </w:r>
      <w:r w:rsidRPr="00552625">
        <w:rPr>
          <w:rFonts w:ascii="Arial" w:hAnsi="Arial" w:cs="Arial"/>
          <w:sz w:val="24"/>
          <w:szCs w:val="24"/>
          <w:rtl/>
        </w:rPr>
        <w:t xml:space="preserve"> טלפון שלו ליצירת קשר:_</w:t>
      </w:r>
      <w:r w:rsidR="008D0C2E" w:rsidRPr="008D0C2E">
        <w:rPr>
          <w:rFonts w:ascii="Arial" w:hAnsi="Arial" w:cs="Arial" w:hint="cs"/>
          <w:sz w:val="24"/>
          <w:szCs w:val="24"/>
          <w:highlight w:val="yellow"/>
          <w:u w:val="single"/>
          <w:rtl/>
        </w:rPr>
        <w:t>058-7272372</w:t>
      </w:r>
    </w:p>
    <w:p w14:paraId="52354FEA" w14:textId="160013E7" w:rsidR="009D39E3" w:rsidRPr="00552625" w:rsidRDefault="009D39E3" w:rsidP="009D39E3">
      <w:pPr>
        <w:spacing w:line="360" w:lineRule="auto"/>
        <w:rPr>
          <w:rFonts w:ascii="Arial" w:hAnsi="Arial" w:cs="Arial"/>
          <w:sz w:val="24"/>
          <w:szCs w:val="24"/>
          <w:rtl/>
        </w:rPr>
      </w:pPr>
      <w:r w:rsidRPr="00552625">
        <w:rPr>
          <w:rFonts w:ascii="Arial" w:hAnsi="Arial" w:cs="Arial"/>
          <w:sz w:val="24"/>
          <w:szCs w:val="24"/>
          <w:rtl/>
        </w:rPr>
        <w:t>שם הסטודנט המבצע את המחקר</w:t>
      </w:r>
      <w:r w:rsidR="007B1B64" w:rsidRPr="00CB2C37">
        <w:rPr>
          <w:rFonts w:ascii="Arial" w:hAnsi="Arial" w:cs="Arial" w:hint="cs"/>
          <w:sz w:val="24"/>
          <w:szCs w:val="24"/>
          <w:highlight w:val="yellow"/>
          <w:rtl/>
        </w:rPr>
        <w:t>_</w:t>
      </w:r>
      <w:r w:rsidR="008D0C2E" w:rsidRPr="00CB2C37">
        <w:rPr>
          <w:rFonts w:ascii="Arial" w:hAnsi="Arial" w:cs="Arial" w:hint="cs"/>
          <w:sz w:val="24"/>
          <w:szCs w:val="24"/>
          <w:highlight w:val="yellow"/>
          <w:u w:val="single"/>
          <w:rtl/>
        </w:rPr>
        <w:t>שמשון פולק</w:t>
      </w:r>
      <w:r w:rsidR="007B1B64" w:rsidRPr="00CB2C37">
        <w:rPr>
          <w:rFonts w:ascii="Arial" w:hAnsi="Arial" w:cs="Arial" w:hint="cs"/>
          <w:sz w:val="24"/>
          <w:szCs w:val="24"/>
          <w:highlight w:val="yellow"/>
          <w:rtl/>
        </w:rPr>
        <w:t>__</w:t>
      </w:r>
      <w:r w:rsidRPr="00552625">
        <w:rPr>
          <w:rFonts w:ascii="Arial" w:hAnsi="Arial" w:cs="Arial"/>
          <w:sz w:val="24"/>
          <w:szCs w:val="24"/>
          <w:rtl/>
        </w:rPr>
        <w:t xml:space="preserve"> טלפון שלו ליצירת קשר:</w:t>
      </w:r>
      <w:r w:rsidR="00CB2C37" w:rsidRPr="00CB2C37">
        <w:rPr>
          <w:rFonts w:ascii="Arial" w:hAnsi="Arial" w:cs="Arial" w:hint="cs"/>
          <w:sz w:val="24"/>
          <w:szCs w:val="24"/>
          <w:highlight w:val="yellow"/>
          <w:u w:val="single"/>
          <w:rtl/>
        </w:rPr>
        <w:t>052-8782962</w:t>
      </w:r>
      <w:r w:rsidRPr="00552625">
        <w:rPr>
          <w:rFonts w:ascii="Arial" w:hAnsi="Arial" w:cs="Arial"/>
          <w:sz w:val="24"/>
          <w:szCs w:val="24"/>
          <w:rtl/>
        </w:rPr>
        <w:t>_</w:t>
      </w:r>
    </w:p>
    <w:p w14:paraId="6247A4E3" w14:textId="1E0455C6" w:rsidR="009D39E3" w:rsidRPr="00552625" w:rsidRDefault="009D39E3" w:rsidP="009D39E3">
      <w:pPr>
        <w:spacing w:line="360" w:lineRule="auto"/>
        <w:rPr>
          <w:rFonts w:ascii="Arial" w:hAnsi="Arial" w:cs="Arial"/>
          <w:sz w:val="24"/>
          <w:szCs w:val="24"/>
        </w:rPr>
      </w:pPr>
      <w:r w:rsidRPr="00552625">
        <w:rPr>
          <w:rFonts w:ascii="Arial" w:hAnsi="Arial" w:cs="Arial"/>
          <w:sz w:val="24"/>
          <w:szCs w:val="24"/>
          <w:rtl/>
        </w:rPr>
        <w:t>שם המנחה:__</w:t>
      </w:r>
      <w:r w:rsidR="00CB2C37" w:rsidRPr="00CB2C37">
        <w:rPr>
          <w:rFonts w:ascii="Arial" w:hAnsi="Arial" w:cs="Arial" w:hint="cs"/>
          <w:sz w:val="24"/>
          <w:szCs w:val="24"/>
          <w:highlight w:val="yellow"/>
          <w:u w:val="single"/>
          <w:rtl/>
        </w:rPr>
        <w:t>אסף וינרב</w:t>
      </w:r>
      <w:r w:rsidRPr="00CB2C37">
        <w:rPr>
          <w:rFonts w:ascii="Arial" w:hAnsi="Arial" w:cs="Arial"/>
          <w:sz w:val="24"/>
          <w:szCs w:val="24"/>
          <w:highlight w:val="yellow"/>
          <w:u w:val="single"/>
          <w:rtl/>
        </w:rPr>
        <w:t>____</w:t>
      </w:r>
    </w:p>
    <w:p w14:paraId="5F5A92F9" w14:textId="4F61301B" w:rsidR="009D39E3" w:rsidRPr="00010645" w:rsidRDefault="009D39E3" w:rsidP="00BD6029">
      <w:pPr>
        <w:spacing w:line="360" w:lineRule="auto"/>
        <w:rPr>
          <w:rFonts w:ascii="Arial" w:hAnsi="Arial" w:cs="Arial"/>
          <w:sz w:val="24"/>
          <w:szCs w:val="24"/>
          <w:rtl/>
        </w:rPr>
      </w:pPr>
      <w:r w:rsidRPr="00552625">
        <w:rPr>
          <w:rFonts w:ascii="Arial" w:hAnsi="Arial" w:cs="Arial"/>
          <w:b/>
          <w:bCs/>
          <w:sz w:val="24"/>
          <w:szCs w:val="24"/>
          <w:rtl/>
        </w:rPr>
        <w:t>***כל נבדק שמגיע אליכם להשתתף במחקר יחתום על שני טפסי הסכמה זהים!: אחד ייש</w:t>
      </w:r>
      <w:r w:rsidR="00010645">
        <w:rPr>
          <w:rFonts w:ascii="Arial" w:hAnsi="Arial" w:cs="Arial"/>
          <w:b/>
          <w:bCs/>
          <w:sz w:val="24"/>
          <w:szCs w:val="24"/>
          <w:rtl/>
        </w:rPr>
        <w:t>אר אצל הנבדק  + והשני יישמר אצל</w:t>
      </w:r>
      <w:r w:rsidRPr="00552625">
        <w:rPr>
          <w:rFonts w:ascii="Arial" w:hAnsi="Arial" w:cs="Arial"/>
          <w:b/>
          <w:bCs/>
          <w:sz w:val="24"/>
          <w:szCs w:val="24"/>
          <w:rtl/>
        </w:rPr>
        <w:t>כם</w:t>
      </w:r>
      <w:r w:rsidRPr="00552625">
        <w:rPr>
          <w:rFonts w:ascii="Arial" w:hAnsi="Arial" w:cs="Arial"/>
          <w:sz w:val="24"/>
          <w:szCs w:val="24"/>
          <w:rtl/>
        </w:rPr>
        <w:t xml:space="preserve"> </w:t>
      </w:r>
      <w:r w:rsidRPr="00552625">
        <w:rPr>
          <w:rFonts w:ascii="Arial" w:hAnsi="Arial" w:cs="Arial"/>
          <w:sz w:val="24"/>
          <w:szCs w:val="24"/>
          <w:highlight w:val="yellow"/>
          <w:rtl/>
        </w:rPr>
        <w:t>הטופס צריך להיות חתום על ידי הנבדק והחוק</w:t>
      </w:r>
      <w:r w:rsidRPr="00BD6029">
        <w:rPr>
          <w:rFonts w:ascii="Arial" w:hAnsi="Arial" w:cs="Arial"/>
          <w:sz w:val="24"/>
          <w:szCs w:val="24"/>
          <w:highlight w:val="yellow"/>
          <w:rtl/>
        </w:rPr>
        <w:t>ר</w:t>
      </w:r>
      <w:r w:rsidR="00BD6029" w:rsidRPr="00BD6029">
        <w:rPr>
          <w:rFonts w:ascii="Arial" w:hAnsi="Arial" w:cs="Arial" w:hint="cs"/>
          <w:sz w:val="24"/>
          <w:szCs w:val="24"/>
          <w:highlight w:val="yellow"/>
          <w:rtl/>
        </w:rPr>
        <w:t>ים \ הסטודנטים.</w:t>
      </w:r>
    </w:p>
    <w:p w14:paraId="30C54BFA" w14:textId="77777777" w:rsidR="009D39E3" w:rsidRPr="00552625" w:rsidRDefault="009D39E3" w:rsidP="009D39E3">
      <w:pPr>
        <w:spacing w:line="360" w:lineRule="auto"/>
        <w:rPr>
          <w:rFonts w:ascii="Arial" w:hAnsi="Arial" w:cs="Arial"/>
          <w:sz w:val="24"/>
          <w:szCs w:val="24"/>
          <w:rtl/>
        </w:rPr>
      </w:pPr>
    </w:p>
    <w:p w14:paraId="1C00706B" w14:textId="77777777" w:rsidR="009D39E3" w:rsidRPr="00552625" w:rsidRDefault="009D39E3" w:rsidP="009D39E3">
      <w:pPr>
        <w:spacing w:line="360" w:lineRule="auto"/>
        <w:ind w:left="360"/>
        <w:rPr>
          <w:rFonts w:ascii="Arial" w:hAnsi="Arial" w:cs="Arial"/>
          <w:sz w:val="24"/>
          <w:szCs w:val="24"/>
        </w:rPr>
      </w:pPr>
    </w:p>
    <w:p w14:paraId="57E56DFE" w14:textId="77777777" w:rsidR="009D39E3" w:rsidRPr="00552625" w:rsidRDefault="009D39E3" w:rsidP="009D39E3">
      <w:pPr>
        <w:spacing w:line="360" w:lineRule="auto"/>
        <w:rPr>
          <w:rFonts w:ascii="Arial" w:hAnsi="Arial" w:cs="Arial"/>
          <w:sz w:val="24"/>
          <w:szCs w:val="24"/>
          <w:rtl/>
        </w:rPr>
      </w:pPr>
    </w:p>
    <w:p w14:paraId="17B9A129" w14:textId="77777777" w:rsidR="009D39E3" w:rsidRPr="00552625" w:rsidRDefault="009D39E3" w:rsidP="009D39E3">
      <w:pPr>
        <w:spacing w:line="360" w:lineRule="auto"/>
        <w:rPr>
          <w:rFonts w:ascii="Arial" w:hAnsi="Arial" w:cs="Arial"/>
          <w:sz w:val="24"/>
          <w:szCs w:val="24"/>
        </w:rPr>
      </w:pPr>
    </w:p>
    <w:p w14:paraId="52ABC019" w14:textId="051979B9" w:rsidR="009D39E3" w:rsidRPr="00C15C69" w:rsidRDefault="009D39E3" w:rsidP="00A0345A">
      <w:pPr>
        <w:spacing w:line="360" w:lineRule="auto"/>
        <w:rPr>
          <w:rFonts w:ascii="Arial" w:hAnsi="Arial" w:cs="Arial"/>
          <w:sz w:val="24"/>
        </w:rPr>
      </w:pPr>
      <w:r w:rsidRPr="00C15C69">
        <w:rPr>
          <w:rFonts w:ascii="Arial" w:hAnsi="Arial" w:cs="Arial"/>
          <w:sz w:val="24"/>
        </w:rPr>
        <w:t xml:space="preserve"> </w:t>
      </w:r>
    </w:p>
    <w:p w14:paraId="21F56656" w14:textId="77777777" w:rsidR="009D39E3" w:rsidRPr="00C15C69" w:rsidRDefault="009D39E3" w:rsidP="009D39E3">
      <w:pPr>
        <w:bidi w:val="0"/>
        <w:spacing w:line="360" w:lineRule="auto"/>
        <w:rPr>
          <w:rFonts w:ascii="Arial" w:hAnsi="Arial" w:cs="Arial"/>
          <w:sz w:val="24"/>
        </w:rPr>
      </w:pPr>
    </w:p>
    <w:p w14:paraId="2726D2F1" w14:textId="62DD522B" w:rsidR="009D39E3" w:rsidRDefault="009D39E3" w:rsidP="009D39E3">
      <w:pPr>
        <w:spacing w:line="360" w:lineRule="auto"/>
        <w:rPr>
          <w:rFonts w:cs="David"/>
          <w:b/>
          <w:bCs/>
          <w:sz w:val="28"/>
          <w:szCs w:val="28"/>
          <w:rtl/>
        </w:rPr>
      </w:pPr>
    </w:p>
    <w:p w14:paraId="5FA63647" w14:textId="067D28E6" w:rsidR="00767D9C" w:rsidRDefault="00767D9C" w:rsidP="009D39E3">
      <w:pPr>
        <w:spacing w:line="360" w:lineRule="auto"/>
        <w:rPr>
          <w:rFonts w:cs="David"/>
          <w:b/>
          <w:bCs/>
          <w:sz w:val="28"/>
          <w:szCs w:val="28"/>
          <w:rtl/>
        </w:rPr>
      </w:pPr>
    </w:p>
    <w:p w14:paraId="0A96B0A3" w14:textId="52030FB7" w:rsidR="00767D9C" w:rsidRDefault="00767D9C" w:rsidP="009D39E3">
      <w:pPr>
        <w:spacing w:line="360" w:lineRule="auto"/>
        <w:rPr>
          <w:rFonts w:cs="David"/>
          <w:b/>
          <w:bCs/>
          <w:sz w:val="28"/>
          <w:szCs w:val="28"/>
          <w:rtl/>
        </w:rPr>
      </w:pPr>
    </w:p>
    <w:p w14:paraId="5A7EC9A7" w14:textId="4D0AF444" w:rsidR="00767D9C" w:rsidRDefault="00767D9C" w:rsidP="009D39E3">
      <w:pPr>
        <w:spacing w:line="360" w:lineRule="auto"/>
        <w:rPr>
          <w:rFonts w:cs="David"/>
          <w:b/>
          <w:bCs/>
          <w:sz w:val="28"/>
          <w:szCs w:val="28"/>
          <w:rtl/>
        </w:rPr>
      </w:pPr>
    </w:p>
    <w:p w14:paraId="3849C46C" w14:textId="01013669" w:rsidR="00767D9C" w:rsidRDefault="00767D9C" w:rsidP="009D39E3">
      <w:pPr>
        <w:spacing w:line="360" w:lineRule="auto"/>
        <w:rPr>
          <w:rFonts w:cs="David"/>
          <w:b/>
          <w:bCs/>
          <w:sz w:val="28"/>
          <w:szCs w:val="28"/>
          <w:rtl/>
        </w:rPr>
      </w:pPr>
    </w:p>
    <w:p w14:paraId="2690FF16" w14:textId="2396B787" w:rsidR="00767D9C" w:rsidRDefault="00767D9C" w:rsidP="009D39E3">
      <w:pPr>
        <w:spacing w:line="360" w:lineRule="auto"/>
        <w:rPr>
          <w:rFonts w:cs="David"/>
          <w:b/>
          <w:bCs/>
          <w:sz w:val="28"/>
          <w:szCs w:val="28"/>
          <w:rtl/>
        </w:rPr>
      </w:pPr>
    </w:p>
    <w:p w14:paraId="680B6E6D" w14:textId="19982C85" w:rsidR="00767D9C" w:rsidRDefault="00767D9C" w:rsidP="009D39E3">
      <w:pPr>
        <w:spacing w:line="360" w:lineRule="auto"/>
        <w:rPr>
          <w:rFonts w:cs="David"/>
          <w:b/>
          <w:bCs/>
          <w:sz w:val="28"/>
          <w:szCs w:val="28"/>
          <w:rtl/>
        </w:rPr>
      </w:pPr>
    </w:p>
    <w:p w14:paraId="7DF0AF19" w14:textId="275B504B" w:rsidR="00767D9C" w:rsidRDefault="00767D9C" w:rsidP="009D39E3">
      <w:pPr>
        <w:spacing w:line="360" w:lineRule="auto"/>
        <w:rPr>
          <w:rFonts w:cs="David"/>
          <w:b/>
          <w:bCs/>
          <w:sz w:val="28"/>
          <w:szCs w:val="28"/>
          <w:rtl/>
        </w:rPr>
      </w:pPr>
    </w:p>
    <w:p w14:paraId="75240C08" w14:textId="77777777" w:rsidR="00CB2C37" w:rsidRDefault="00CB2C37" w:rsidP="009D39E3">
      <w:pPr>
        <w:spacing w:line="360" w:lineRule="auto"/>
        <w:rPr>
          <w:rFonts w:cs="David"/>
          <w:b/>
          <w:bCs/>
          <w:sz w:val="28"/>
          <w:szCs w:val="28"/>
          <w:rtl/>
        </w:rPr>
      </w:pPr>
    </w:p>
    <w:p w14:paraId="5E9EE655" w14:textId="77777777" w:rsidR="00767D9C" w:rsidRDefault="00767D9C" w:rsidP="00767D9C">
      <w:pPr>
        <w:rPr>
          <w:rFonts w:ascii="Arial" w:hAnsi="Arial" w:cs="Arial"/>
          <w:b/>
          <w:bCs/>
          <w:sz w:val="24"/>
          <w:szCs w:val="24"/>
          <w:rtl/>
        </w:rPr>
      </w:pPr>
      <w:r w:rsidRPr="009577A9">
        <w:rPr>
          <w:rFonts w:ascii="Arial" w:hAnsi="Arial" w:cs="Arial"/>
          <w:b/>
          <w:bCs/>
          <w:sz w:val="24"/>
          <w:szCs w:val="24"/>
          <w:rtl/>
        </w:rPr>
        <w:lastRenderedPageBreak/>
        <w:t xml:space="preserve">נספח </w:t>
      </w:r>
      <w:r w:rsidRPr="009577A9">
        <w:rPr>
          <w:rFonts w:ascii="Arial" w:hAnsi="Arial" w:cs="Arial" w:hint="eastAsia"/>
          <w:b/>
          <w:bCs/>
          <w:sz w:val="24"/>
          <w:szCs w:val="24"/>
          <w:rtl/>
        </w:rPr>
        <w:t>ג</w:t>
      </w:r>
      <w:r w:rsidRPr="009577A9">
        <w:rPr>
          <w:rFonts w:ascii="Arial" w:hAnsi="Arial" w:cs="Arial"/>
          <w:b/>
          <w:bCs/>
          <w:sz w:val="24"/>
          <w:szCs w:val="24"/>
          <w:rtl/>
        </w:rPr>
        <w:t>:</w:t>
      </w:r>
    </w:p>
    <w:p w14:paraId="10F73D26" w14:textId="1BDFF5AB" w:rsidR="00767D9C" w:rsidRDefault="00767D9C" w:rsidP="00767D9C">
      <w:pPr>
        <w:rPr>
          <w:ins w:id="84" w:author="Eliachar Feig" w:date="2022-04-10T20:35:00Z"/>
          <w:rFonts w:ascii="Arial" w:hAnsi="Arial" w:cs="Arial"/>
          <w:b/>
          <w:bCs/>
          <w:color w:val="0000FF"/>
          <w:sz w:val="24"/>
          <w:szCs w:val="24"/>
          <w:rtl/>
        </w:rPr>
      </w:pPr>
      <w:r w:rsidRPr="00767D9C">
        <w:rPr>
          <w:rFonts w:ascii="Arial" w:hAnsi="Arial" w:cs="Arial" w:hint="eastAsia"/>
          <w:b/>
          <w:bCs/>
          <w:color w:val="0000FF"/>
          <w:sz w:val="24"/>
          <w:szCs w:val="24"/>
          <w:rtl/>
        </w:rPr>
        <w:t>ג</w:t>
      </w:r>
      <w:r w:rsidRPr="00767D9C">
        <w:rPr>
          <w:rFonts w:ascii="Arial" w:hAnsi="Arial" w:cs="Arial"/>
          <w:b/>
          <w:bCs/>
          <w:color w:val="0000FF"/>
          <w:sz w:val="24"/>
          <w:szCs w:val="24"/>
          <w:rtl/>
        </w:rPr>
        <w:t>1.</w:t>
      </w:r>
      <w:r w:rsidRPr="009577A9">
        <w:rPr>
          <w:rFonts w:ascii="Arial" w:hAnsi="Arial" w:cs="Arial"/>
          <w:b/>
          <w:bCs/>
          <w:sz w:val="24"/>
          <w:szCs w:val="24"/>
          <w:rtl/>
        </w:rPr>
        <w:t xml:space="preserve"> </w:t>
      </w:r>
      <w:r w:rsidRPr="009577A9">
        <w:rPr>
          <w:rFonts w:ascii="Arial" w:hAnsi="Arial" w:cs="Arial" w:hint="eastAsia"/>
          <w:b/>
          <w:bCs/>
          <w:color w:val="0000FF"/>
          <w:sz w:val="24"/>
          <w:szCs w:val="24"/>
          <w:rtl/>
        </w:rPr>
        <w:t>נוסח</w:t>
      </w:r>
      <w:r w:rsidRPr="009577A9">
        <w:rPr>
          <w:rFonts w:ascii="Arial" w:hAnsi="Arial" w:cs="Arial"/>
          <w:b/>
          <w:bCs/>
          <w:color w:val="0000FF"/>
          <w:sz w:val="24"/>
          <w:szCs w:val="24"/>
          <w:rtl/>
        </w:rPr>
        <w:t xml:space="preserve"> </w:t>
      </w:r>
      <w:r w:rsidRPr="009577A9">
        <w:rPr>
          <w:rFonts w:ascii="Arial" w:hAnsi="Arial" w:cs="Arial" w:hint="eastAsia"/>
          <w:b/>
          <w:bCs/>
          <w:color w:val="0000FF"/>
          <w:sz w:val="24"/>
          <w:szCs w:val="24"/>
          <w:rtl/>
        </w:rPr>
        <w:t>הודעת</w:t>
      </w:r>
      <w:r w:rsidRPr="009577A9">
        <w:rPr>
          <w:rFonts w:ascii="Arial" w:hAnsi="Arial" w:cs="Arial"/>
          <w:b/>
          <w:bCs/>
          <w:color w:val="0000FF"/>
          <w:sz w:val="24"/>
          <w:szCs w:val="24"/>
          <w:rtl/>
        </w:rPr>
        <w:t xml:space="preserve"> </w:t>
      </w:r>
      <w:r w:rsidRPr="009577A9">
        <w:rPr>
          <w:rFonts w:ascii="Arial" w:hAnsi="Arial" w:cs="Arial" w:hint="eastAsia"/>
          <w:b/>
          <w:bCs/>
          <w:color w:val="0000FF"/>
          <w:sz w:val="24"/>
          <w:szCs w:val="24"/>
          <w:rtl/>
        </w:rPr>
        <w:t>גיוס</w:t>
      </w:r>
      <w:r w:rsidRPr="009577A9">
        <w:rPr>
          <w:rFonts w:ascii="Arial" w:hAnsi="Arial" w:cs="Arial"/>
          <w:b/>
          <w:bCs/>
          <w:color w:val="0000FF"/>
          <w:sz w:val="24"/>
          <w:szCs w:val="24"/>
          <w:rtl/>
        </w:rPr>
        <w:t xml:space="preserve"> </w:t>
      </w:r>
      <w:r w:rsidRPr="009577A9">
        <w:rPr>
          <w:rFonts w:ascii="Arial" w:hAnsi="Arial" w:cs="Arial" w:hint="eastAsia"/>
          <w:b/>
          <w:bCs/>
          <w:color w:val="0000FF"/>
          <w:sz w:val="24"/>
          <w:szCs w:val="24"/>
          <w:rtl/>
        </w:rPr>
        <w:t>נבדקים</w:t>
      </w:r>
      <w:r w:rsidRPr="009577A9">
        <w:rPr>
          <w:rFonts w:ascii="Arial" w:hAnsi="Arial" w:cs="Arial"/>
          <w:b/>
          <w:bCs/>
          <w:color w:val="0000FF"/>
          <w:sz w:val="24"/>
          <w:szCs w:val="24"/>
          <w:rtl/>
        </w:rPr>
        <w:br/>
      </w:r>
      <w:commentRangeStart w:id="85"/>
      <w:del w:id="86" w:author="Eliachar Feig" w:date="2022-04-10T20:37:00Z">
        <w:r w:rsidR="00CB2C37" w:rsidRPr="00CB2C37" w:rsidDel="0098055C">
          <w:rPr>
            <w:rFonts w:ascii="Arial" w:hAnsi="Arial" w:cs="Arial" w:hint="cs"/>
            <w:sz w:val="24"/>
            <w:szCs w:val="24"/>
            <w:rtl/>
          </w:rPr>
          <w:delText>הינך</w:delText>
        </w:r>
        <w:commentRangeEnd w:id="85"/>
        <w:r w:rsidR="00C16876" w:rsidDel="0098055C">
          <w:rPr>
            <w:rStyle w:val="a9"/>
            <w:rtl/>
          </w:rPr>
          <w:commentReference w:id="85"/>
        </w:r>
        <w:r w:rsidR="00CB2C37" w:rsidRPr="00CB2C37" w:rsidDel="0098055C">
          <w:rPr>
            <w:rFonts w:ascii="Arial" w:hAnsi="Arial" w:cs="Arial" w:hint="cs"/>
            <w:sz w:val="24"/>
            <w:szCs w:val="24"/>
            <w:rtl/>
          </w:rPr>
          <w:delText xml:space="preserve"> מוזמן להשתתף במחקר פרויקט גמר בנושא: "משחק אסטרטגיה רב משתתפים בזמן אמת"</w:delText>
        </w:r>
        <w:r w:rsidR="00CB2C37" w:rsidDel="0098055C">
          <w:rPr>
            <w:rFonts w:ascii="Arial" w:hAnsi="Arial" w:cs="Arial" w:hint="cs"/>
            <w:sz w:val="24"/>
            <w:szCs w:val="24"/>
            <w:rtl/>
          </w:rPr>
          <w:delText xml:space="preserve">. </w:delText>
        </w:r>
        <w:r w:rsidR="00CB2C37" w:rsidDel="0098055C">
          <w:rPr>
            <w:rFonts w:ascii="Arial" w:hAnsi="Arial" w:cs="Arial" w:hint="cs"/>
            <w:b/>
            <w:bCs/>
            <w:color w:val="0000FF"/>
            <w:sz w:val="24"/>
            <w:szCs w:val="24"/>
            <w:rtl/>
          </w:rPr>
          <w:delText xml:space="preserve"> </w:delText>
        </w:r>
      </w:del>
    </w:p>
    <w:p w14:paraId="3CBD480C" w14:textId="2739BB7C" w:rsidR="0098055C" w:rsidRPr="00413897" w:rsidRDefault="0098055C" w:rsidP="00722C96">
      <w:pPr>
        <w:rPr>
          <w:ins w:id="87" w:author="Eliachar Feig" w:date="2022-04-10T20:37:00Z"/>
          <w:rFonts w:ascii="Arial" w:hAnsi="Arial" w:cs="Arial"/>
          <w:sz w:val="24"/>
          <w:szCs w:val="24"/>
          <w:rtl/>
        </w:rPr>
      </w:pPr>
      <w:ins w:id="88" w:author="Eliachar Feig" w:date="2022-04-10T20:36:00Z">
        <w:r w:rsidRPr="00413897">
          <w:rPr>
            <w:rFonts w:ascii="Arial" w:hAnsi="Arial" w:cs="Arial" w:hint="cs"/>
            <w:sz w:val="24"/>
            <w:szCs w:val="24"/>
            <w:rtl/>
            <w:rPrChange w:id="89" w:author="Eliachar Feig" w:date="2022-04-10T20:45:00Z">
              <w:rPr>
                <w:rFonts w:ascii="Arial" w:hAnsi="Arial" w:cs="Arial" w:hint="cs"/>
                <w:b/>
                <w:bCs/>
                <w:color w:val="0000FF"/>
                <w:sz w:val="24"/>
                <w:szCs w:val="24"/>
                <w:rtl/>
              </w:rPr>
            </w:rPrChange>
          </w:rPr>
          <w:t>שלום רב</w:t>
        </w:r>
        <w:r w:rsidRPr="00413897">
          <w:rPr>
            <w:rFonts w:ascii="Arial" w:hAnsi="Arial" w:cs="Arial" w:hint="cs"/>
            <w:sz w:val="24"/>
            <w:szCs w:val="24"/>
            <w:rtl/>
            <w:rPrChange w:id="90" w:author="Eliachar Feig" w:date="2022-04-10T20:45:00Z">
              <w:rPr>
                <w:rFonts w:ascii="Arial" w:hAnsi="Arial" w:cs="Arial" w:hint="cs"/>
                <w:sz w:val="24"/>
                <w:szCs w:val="24"/>
                <w:u w:val="single"/>
                <w:rtl/>
              </w:rPr>
            </w:rPrChange>
          </w:rPr>
          <w:t>,</w:t>
        </w:r>
      </w:ins>
    </w:p>
    <w:p w14:paraId="68A4C32E" w14:textId="2F128641" w:rsidR="0098055C" w:rsidRPr="00413897" w:rsidRDefault="0098055C" w:rsidP="00767D9C">
      <w:pPr>
        <w:rPr>
          <w:ins w:id="91" w:author="Eliachar Feig" w:date="2022-04-10T20:42:00Z"/>
          <w:rFonts w:ascii="Arial" w:hAnsi="Arial" w:cs="Arial"/>
          <w:sz w:val="24"/>
          <w:szCs w:val="24"/>
          <w:rtl/>
          <w:rPrChange w:id="92" w:author="Eliachar Feig" w:date="2022-04-10T20:45:00Z">
            <w:rPr>
              <w:ins w:id="93" w:author="Eliachar Feig" w:date="2022-04-10T20:42:00Z"/>
              <w:rFonts w:ascii="Arial" w:hAnsi="Arial" w:cs="Arial"/>
              <w:sz w:val="24"/>
              <w:szCs w:val="24"/>
              <w:rtl/>
            </w:rPr>
          </w:rPrChange>
        </w:rPr>
      </w:pPr>
      <w:ins w:id="94" w:author="Eliachar Feig" w:date="2022-04-10T20:37:00Z">
        <w:r w:rsidRPr="00413897">
          <w:rPr>
            <w:rFonts w:ascii="Arial" w:hAnsi="Arial" w:cs="Arial" w:hint="cs"/>
            <w:b/>
            <w:bCs/>
            <w:color w:val="0000FF"/>
            <w:sz w:val="24"/>
            <w:szCs w:val="24"/>
            <w:rtl/>
          </w:rPr>
          <w:t xml:space="preserve"> </w:t>
        </w:r>
      </w:ins>
      <w:ins w:id="95" w:author="Eliachar Feig" w:date="2022-04-10T20:38:00Z">
        <w:r w:rsidR="00722C96" w:rsidRPr="00413897">
          <w:rPr>
            <w:rFonts w:ascii="Arial" w:hAnsi="Arial" w:cs="Arial" w:hint="cs"/>
            <w:color w:val="0000FF"/>
            <w:sz w:val="24"/>
            <w:szCs w:val="24"/>
            <w:rtl/>
            <w:rPrChange w:id="96" w:author="Eliachar Feig" w:date="2022-04-10T20:45:00Z">
              <w:rPr>
                <w:rFonts w:ascii="Arial" w:hAnsi="Arial" w:cs="Arial" w:hint="cs"/>
                <w:b/>
                <w:bCs/>
                <w:color w:val="0000FF"/>
                <w:sz w:val="24"/>
                <w:szCs w:val="24"/>
                <w:rtl/>
              </w:rPr>
            </w:rPrChange>
          </w:rPr>
          <w:t>אנו,</w:t>
        </w:r>
        <w:r w:rsidR="00722C96" w:rsidRPr="00413897">
          <w:rPr>
            <w:rFonts w:ascii="Arial" w:hAnsi="Arial" w:cs="Arial" w:hint="cs"/>
            <w:b/>
            <w:bCs/>
            <w:color w:val="0000FF"/>
            <w:sz w:val="24"/>
            <w:szCs w:val="24"/>
            <w:rtl/>
          </w:rPr>
          <w:t xml:space="preserve"> </w:t>
        </w:r>
      </w:ins>
      <w:ins w:id="97" w:author="Eliachar Feig" w:date="2022-04-10T20:37:00Z">
        <w:r w:rsidR="00722C96" w:rsidRPr="00413897">
          <w:rPr>
            <w:rFonts w:ascii="Arial" w:hAnsi="Arial" w:cs="Arial" w:hint="cs"/>
            <w:sz w:val="24"/>
            <w:szCs w:val="24"/>
            <w:rtl/>
            <w:rPrChange w:id="98" w:author="Eliachar Feig" w:date="2022-04-10T20:45:00Z">
              <w:rPr>
                <w:rFonts w:ascii="Arial" w:hAnsi="Arial" w:cs="Arial" w:hint="cs"/>
                <w:sz w:val="24"/>
                <w:szCs w:val="24"/>
                <w:u w:val="single"/>
                <w:rtl/>
              </w:rPr>
            </w:rPrChange>
          </w:rPr>
          <w:t xml:space="preserve">יוצרי </w:t>
        </w:r>
      </w:ins>
      <w:ins w:id="99" w:author="Eliachar Feig" w:date="2022-04-10T20:45:00Z">
        <w:r w:rsidR="00413897" w:rsidRPr="00413897">
          <w:rPr>
            <w:rFonts w:ascii="Arial" w:hAnsi="Arial" w:cs="Arial" w:hint="cs"/>
            <w:sz w:val="24"/>
            <w:szCs w:val="24"/>
            <w:rtl/>
            <w:rPrChange w:id="100" w:author="Eliachar Feig" w:date="2022-04-10T20:45:00Z">
              <w:rPr>
                <w:rFonts w:ascii="Arial" w:hAnsi="Arial" w:cs="Arial" w:hint="cs"/>
                <w:sz w:val="24"/>
                <w:szCs w:val="24"/>
                <w:u w:val="single"/>
                <w:rtl/>
              </w:rPr>
            </w:rPrChange>
          </w:rPr>
          <w:t>הפרויקט</w:t>
        </w:r>
      </w:ins>
      <w:ins w:id="101" w:author="Eliachar Feig" w:date="2022-04-10T20:37:00Z">
        <w:r w:rsidR="00722C96" w:rsidRPr="00413897">
          <w:rPr>
            <w:rFonts w:ascii="Arial" w:hAnsi="Arial" w:cs="Arial" w:hint="cs"/>
            <w:sz w:val="24"/>
            <w:szCs w:val="24"/>
            <w:rtl/>
            <w:rPrChange w:id="102" w:author="Eliachar Feig" w:date="2022-04-10T20:45:00Z">
              <w:rPr>
                <w:rFonts w:ascii="Arial" w:hAnsi="Arial" w:cs="Arial" w:hint="cs"/>
                <w:sz w:val="24"/>
                <w:szCs w:val="24"/>
                <w:u w:val="single"/>
                <w:rtl/>
              </w:rPr>
            </w:rPrChange>
          </w:rPr>
          <w:t xml:space="preserve"> הם אלישר פייג וש</w:t>
        </w:r>
      </w:ins>
      <w:ins w:id="103" w:author="Eliachar Feig" w:date="2022-04-10T20:38:00Z">
        <w:r w:rsidR="00722C96" w:rsidRPr="00413897">
          <w:rPr>
            <w:rFonts w:ascii="Arial" w:hAnsi="Arial" w:cs="Arial" w:hint="cs"/>
            <w:sz w:val="24"/>
            <w:szCs w:val="24"/>
            <w:rtl/>
            <w:rPrChange w:id="104" w:author="Eliachar Feig" w:date="2022-04-10T20:45:00Z">
              <w:rPr>
                <w:rFonts w:ascii="Arial" w:hAnsi="Arial" w:cs="Arial" w:hint="cs"/>
                <w:sz w:val="24"/>
                <w:szCs w:val="24"/>
                <w:u w:val="single"/>
                <w:rtl/>
              </w:rPr>
            </w:rPrChange>
          </w:rPr>
          <w:t>משון פולק מהחוג למדעי המחשב</w:t>
        </w:r>
      </w:ins>
      <w:ins w:id="105" w:author="Eliachar Feig" w:date="2022-04-10T20:39:00Z">
        <w:r w:rsidR="00722C96" w:rsidRPr="00413897">
          <w:rPr>
            <w:rFonts w:ascii="Arial" w:hAnsi="Arial" w:cs="Arial" w:hint="cs"/>
            <w:sz w:val="24"/>
            <w:szCs w:val="24"/>
            <w:rtl/>
            <w:rPrChange w:id="106" w:author="Eliachar Feig" w:date="2022-04-10T20:45:00Z">
              <w:rPr>
                <w:rFonts w:ascii="Arial" w:hAnsi="Arial" w:cs="Arial" w:hint="cs"/>
                <w:sz w:val="24"/>
                <w:szCs w:val="24"/>
                <w:u w:val="single"/>
                <w:rtl/>
              </w:rPr>
            </w:rPrChange>
          </w:rPr>
          <w:t>, בחרנו במסגרת פרויקט הגמר</w:t>
        </w:r>
      </w:ins>
      <w:ins w:id="107" w:author="Eliachar Feig" w:date="2022-04-10T20:38:00Z">
        <w:r w:rsidR="00722C96" w:rsidRPr="00413897">
          <w:rPr>
            <w:rFonts w:ascii="Arial" w:hAnsi="Arial" w:cs="Arial" w:hint="cs"/>
            <w:sz w:val="24"/>
            <w:szCs w:val="24"/>
            <w:rtl/>
            <w:rPrChange w:id="108" w:author="Eliachar Feig" w:date="2022-04-10T20:45:00Z">
              <w:rPr>
                <w:rFonts w:ascii="Arial" w:hAnsi="Arial" w:cs="Arial" w:hint="cs"/>
                <w:sz w:val="24"/>
                <w:szCs w:val="24"/>
                <w:u w:val="single"/>
                <w:rtl/>
              </w:rPr>
            </w:rPrChange>
          </w:rPr>
          <w:t>,</w:t>
        </w:r>
      </w:ins>
      <w:ins w:id="109" w:author="Eliachar Feig" w:date="2022-04-10T20:39:00Z">
        <w:r w:rsidR="00722C96" w:rsidRPr="00413897">
          <w:rPr>
            <w:rFonts w:ascii="Arial" w:hAnsi="Arial" w:cs="Arial" w:hint="cs"/>
            <w:sz w:val="24"/>
            <w:szCs w:val="24"/>
            <w:rtl/>
            <w:rPrChange w:id="110" w:author="Eliachar Feig" w:date="2022-04-10T20:45:00Z">
              <w:rPr>
                <w:rFonts w:ascii="Arial" w:hAnsi="Arial" w:cs="Arial" w:hint="cs"/>
                <w:sz w:val="24"/>
                <w:szCs w:val="24"/>
                <w:u w:val="single"/>
                <w:rtl/>
              </w:rPr>
            </w:rPrChange>
          </w:rPr>
          <w:t xml:space="preserve"> ליצור </w:t>
        </w:r>
        <w:r w:rsidR="00722C96" w:rsidRPr="00413897">
          <w:rPr>
            <w:rFonts w:ascii="Arial" w:hAnsi="Arial" w:cs="Arial" w:hint="cs"/>
            <w:sz w:val="24"/>
            <w:szCs w:val="24"/>
            <w:rtl/>
          </w:rPr>
          <w:t>"משחק אסטרטגיה רב משתתפים בזמן אמת".</w:t>
        </w:r>
      </w:ins>
      <w:ins w:id="111" w:author="Eliachar Feig" w:date="2022-04-10T20:40:00Z">
        <w:r w:rsidR="00722C96" w:rsidRPr="00413897">
          <w:rPr>
            <w:rFonts w:ascii="Arial" w:hAnsi="Arial" w:cs="Arial" w:hint="cs"/>
            <w:sz w:val="24"/>
            <w:szCs w:val="24"/>
            <w:rtl/>
            <w:rPrChange w:id="112" w:author="Eliachar Feig" w:date="2022-04-10T20:45:00Z">
              <w:rPr>
                <w:rFonts w:ascii="Arial" w:hAnsi="Arial" w:cs="Arial" w:hint="cs"/>
                <w:sz w:val="24"/>
                <w:szCs w:val="24"/>
                <w:rtl/>
              </w:rPr>
            </w:rPrChange>
          </w:rPr>
          <w:t xml:space="preserve"> אנו,</w:t>
        </w:r>
      </w:ins>
      <w:ins w:id="113" w:author="Eliachar Feig" w:date="2022-04-10T20:38:00Z">
        <w:r w:rsidR="00722C96" w:rsidRPr="00413897">
          <w:rPr>
            <w:rFonts w:ascii="Arial" w:hAnsi="Arial" w:cs="Arial" w:hint="cs"/>
            <w:sz w:val="24"/>
            <w:szCs w:val="24"/>
            <w:rtl/>
            <w:rPrChange w:id="114" w:author="Eliachar Feig" w:date="2022-04-10T20:45:00Z">
              <w:rPr>
                <w:rFonts w:ascii="Arial" w:hAnsi="Arial" w:cs="Arial" w:hint="cs"/>
                <w:sz w:val="24"/>
                <w:szCs w:val="24"/>
                <w:u w:val="single"/>
                <w:rtl/>
              </w:rPr>
            </w:rPrChange>
          </w:rPr>
          <w:t xml:space="preserve"> </w:t>
        </w:r>
        <w:r w:rsidR="00722C96" w:rsidRPr="00413897">
          <w:rPr>
            <w:rFonts w:ascii="Arial" w:hAnsi="Arial" w:cs="Arial" w:hint="cs"/>
            <w:sz w:val="24"/>
            <w:szCs w:val="24"/>
            <w:rtl/>
          </w:rPr>
          <w:t>מזמינים אותך</w:t>
        </w:r>
        <w:r w:rsidR="00722C96" w:rsidRPr="00413897">
          <w:rPr>
            <w:rFonts w:ascii="Arial" w:hAnsi="Arial" w:cs="Arial" w:hint="cs"/>
            <w:sz w:val="24"/>
            <w:szCs w:val="24"/>
            <w:rtl/>
          </w:rPr>
          <w:t xml:space="preserve"> להשתתף במחקר פרויקט </w:t>
        </w:r>
      </w:ins>
      <w:ins w:id="115" w:author="Eliachar Feig" w:date="2022-04-10T20:40:00Z">
        <w:r w:rsidR="00722C96" w:rsidRPr="00413897">
          <w:rPr>
            <w:rFonts w:ascii="Arial" w:hAnsi="Arial" w:cs="Arial" w:hint="cs"/>
            <w:sz w:val="24"/>
            <w:szCs w:val="24"/>
            <w:rtl/>
            <w:rPrChange w:id="116" w:author="Eliachar Feig" w:date="2022-04-10T20:45:00Z">
              <w:rPr>
                <w:rFonts w:ascii="Arial" w:hAnsi="Arial" w:cs="Arial" w:hint="cs"/>
                <w:sz w:val="24"/>
                <w:szCs w:val="24"/>
                <w:rtl/>
              </w:rPr>
            </w:rPrChange>
          </w:rPr>
          <w:t xml:space="preserve">הגמר אשר יכלול </w:t>
        </w:r>
      </w:ins>
      <w:ins w:id="117" w:author="Eliachar Feig" w:date="2022-04-10T20:41:00Z">
        <w:r w:rsidR="00722C96" w:rsidRPr="00413897">
          <w:rPr>
            <w:rFonts w:ascii="Arial" w:hAnsi="Arial" w:cs="Arial" w:hint="cs"/>
            <w:sz w:val="24"/>
            <w:szCs w:val="24"/>
            <w:rtl/>
            <w:rPrChange w:id="118" w:author="Eliachar Feig" w:date="2022-04-10T20:45:00Z">
              <w:rPr>
                <w:rFonts w:ascii="Arial" w:hAnsi="Arial" w:cs="Arial" w:hint="cs"/>
                <w:sz w:val="24"/>
                <w:szCs w:val="24"/>
                <w:rtl/>
              </w:rPr>
            </w:rPrChange>
          </w:rPr>
          <w:t xml:space="preserve">משחק מול משתתפים נוספים מהחוג (בין 2 ל4). המשחק </w:t>
        </w:r>
      </w:ins>
      <w:ins w:id="119" w:author="Eliachar Feig" w:date="2022-04-10T20:42:00Z">
        <w:r w:rsidR="00722C96" w:rsidRPr="00413897">
          <w:rPr>
            <w:rFonts w:ascii="Arial" w:hAnsi="Arial" w:cs="Arial" w:hint="cs"/>
            <w:sz w:val="24"/>
            <w:szCs w:val="24"/>
            <w:rtl/>
            <w:rPrChange w:id="120" w:author="Eliachar Feig" w:date="2022-04-10T20:45:00Z">
              <w:rPr>
                <w:rFonts w:ascii="Arial" w:hAnsi="Arial" w:cs="Arial" w:hint="cs"/>
                <w:sz w:val="24"/>
                <w:szCs w:val="24"/>
                <w:rtl/>
              </w:rPr>
            </w:rPrChange>
          </w:rPr>
          <w:t>יהיה לכל היותר 20 דקות ובסופו סקר קצר בנוגע לחוויית המשחק</w:t>
        </w:r>
        <w:r w:rsidR="00413897" w:rsidRPr="00413897">
          <w:rPr>
            <w:rFonts w:ascii="Arial" w:hAnsi="Arial" w:cs="Arial" w:hint="cs"/>
            <w:sz w:val="24"/>
            <w:szCs w:val="24"/>
            <w:rtl/>
            <w:rPrChange w:id="121" w:author="Eliachar Feig" w:date="2022-04-10T20:45:00Z">
              <w:rPr>
                <w:rFonts w:ascii="Arial" w:hAnsi="Arial" w:cs="Arial" w:hint="cs"/>
                <w:sz w:val="24"/>
                <w:szCs w:val="24"/>
                <w:rtl/>
              </w:rPr>
            </w:rPrChange>
          </w:rPr>
          <w:t xml:space="preserve">. </w:t>
        </w:r>
      </w:ins>
      <w:ins w:id="122" w:author="Eliachar Feig" w:date="2022-04-10T20:44:00Z">
        <w:r w:rsidR="00413897" w:rsidRPr="00413897">
          <w:rPr>
            <w:rFonts w:ascii="Arial" w:hAnsi="Arial" w:cs="Arial" w:hint="cs"/>
            <w:sz w:val="24"/>
            <w:szCs w:val="24"/>
            <w:rtl/>
            <w:rPrChange w:id="123" w:author="Eliachar Feig" w:date="2022-04-10T20:45:00Z">
              <w:rPr>
                <w:rFonts w:ascii="Arial" w:hAnsi="Arial" w:cs="Arial" w:hint="cs"/>
                <w:sz w:val="24"/>
                <w:szCs w:val="24"/>
                <w:rtl/>
              </w:rPr>
            </w:rPrChange>
          </w:rPr>
          <w:t xml:space="preserve">המשחק הוא קליל ומיועד לכלל </w:t>
        </w:r>
      </w:ins>
      <w:ins w:id="124" w:author="Eliachar Feig" w:date="2022-04-10T20:45:00Z">
        <w:r w:rsidR="00413897" w:rsidRPr="00413897">
          <w:rPr>
            <w:rFonts w:ascii="Arial" w:hAnsi="Arial" w:cs="Arial" w:hint="cs"/>
            <w:sz w:val="24"/>
            <w:szCs w:val="24"/>
            <w:rtl/>
            <w:rPrChange w:id="125" w:author="Eliachar Feig" w:date="2022-04-10T20:45:00Z">
              <w:rPr>
                <w:rFonts w:ascii="Arial" w:hAnsi="Arial" w:cs="Arial" w:hint="cs"/>
                <w:sz w:val="24"/>
                <w:szCs w:val="24"/>
                <w:rtl/>
              </w:rPr>
            </w:rPrChange>
          </w:rPr>
          <w:t>האוכלוסיי</w:t>
        </w:r>
        <w:r w:rsidR="00413897" w:rsidRPr="00413897">
          <w:rPr>
            <w:rFonts w:ascii="Arial" w:hAnsi="Arial" w:cs="Arial" w:hint="eastAsia"/>
            <w:sz w:val="24"/>
            <w:szCs w:val="24"/>
            <w:rtl/>
            <w:rPrChange w:id="126" w:author="Eliachar Feig" w:date="2022-04-10T20:45:00Z">
              <w:rPr>
                <w:rFonts w:ascii="Arial" w:hAnsi="Arial" w:cs="Arial" w:hint="eastAsia"/>
                <w:sz w:val="24"/>
                <w:szCs w:val="24"/>
                <w:rtl/>
              </w:rPr>
            </w:rPrChange>
          </w:rPr>
          <w:t>ה</w:t>
        </w:r>
      </w:ins>
      <w:ins w:id="127" w:author="Eliachar Feig" w:date="2022-04-10T20:44:00Z">
        <w:r w:rsidR="00413897" w:rsidRPr="00413897">
          <w:rPr>
            <w:rFonts w:ascii="Arial" w:hAnsi="Arial" w:cs="Arial" w:hint="cs"/>
            <w:sz w:val="24"/>
            <w:szCs w:val="24"/>
            <w:rtl/>
            <w:rPrChange w:id="128" w:author="Eliachar Feig" w:date="2022-04-10T20:45:00Z">
              <w:rPr>
                <w:rFonts w:ascii="Arial" w:hAnsi="Arial" w:cs="Arial" w:hint="cs"/>
                <w:sz w:val="24"/>
                <w:szCs w:val="24"/>
                <w:rtl/>
              </w:rPr>
            </w:rPrChange>
          </w:rPr>
          <w:t xml:space="preserve"> ו</w:t>
        </w:r>
      </w:ins>
      <w:ins w:id="129" w:author="Eliachar Feig" w:date="2022-04-10T20:43:00Z">
        <w:r w:rsidR="00413897" w:rsidRPr="00413897">
          <w:rPr>
            <w:rFonts w:ascii="Arial" w:hAnsi="Arial" w:cs="Arial" w:hint="cs"/>
            <w:sz w:val="24"/>
            <w:szCs w:val="24"/>
            <w:rtl/>
            <w:rPrChange w:id="130" w:author="Eliachar Feig" w:date="2022-04-10T20:45:00Z">
              <w:rPr>
                <w:rFonts w:ascii="Arial" w:hAnsi="Arial" w:cs="Arial" w:hint="cs"/>
                <w:sz w:val="24"/>
                <w:szCs w:val="24"/>
                <w:rtl/>
              </w:rPr>
            </w:rPrChange>
          </w:rPr>
          <w:t>יינתן הסבר קצר על המש</w:t>
        </w:r>
      </w:ins>
      <w:ins w:id="131" w:author="Eliachar Feig" w:date="2022-04-10T20:44:00Z">
        <w:r w:rsidR="00413897" w:rsidRPr="00413897">
          <w:rPr>
            <w:rFonts w:ascii="Arial" w:hAnsi="Arial" w:cs="Arial" w:hint="cs"/>
            <w:sz w:val="24"/>
            <w:szCs w:val="24"/>
            <w:rtl/>
            <w:rPrChange w:id="132" w:author="Eliachar Feig" w:date="2022-04-10T20:45:00Z">
              <w:rPr>
                <w:rFonts w:ascii="Arial" w:hAnsi="Arial" w:cs="Arial" w:hint="cs"/>
                <w:sz w:val="24"/>
                <w:szCs w:val="24"/>
                <w:rtl/>
              </w:rPr>
            </w:rPrChange>
          </w:rPr>
          <w:t>חק לפני השימוש.</w:t>
        </w:r>
      </w:ins>
    </w:p>
    <w:p w14:paraId="185788F4" w14:textId="77777777" w:rsidR="00413897" w:rsidRPr="00413897" w:rsidRDefault="00413897" w:rsidP="00767D9C">
      <w:pPr>
        <w:rPr>
          <w:ins w:id="133" w:author="Eliachar Feig" w:date="2022-04-10T20:43:00Z"/>
          <w:rFonts w:ascii="Arial" w:hAnsi="Arial" w:cs="Arial"/>
          <w:sz w:val="24"/>
          <w:szCs w:val="24"/>
          <w:rtl/>
          <w:rPrChange w:id="134" w:author="Eliachar Feig" w:date="2022-04-10T20:45:00Z">
            <w:rPr>
              <w:ins w:id="135" w:author="Eliachar Feig" w:date="2022-04-10T20:43:00Z"/>
              <w:rFonts w:ascii="Arial" w:hAnsi="Arial" w:cs="Arial"/>
              <w:sz w:val="24"/>
              <w:szCs w:val="24"/>
              <w:rtl/>
            </w:rPr>
          </w:rPrChange>
        </w:rPr>
      </w:pPr>
      <w:ins w:id="136" w:author="Eliachar Feig" w:date="2022-04-10T20:42:00Z">
        <w:r w:rsidRPr="00413897">
          <w:rPr>
            <w:rFonts w:ascii="Arial" w:hAnsi="Arial" w:cs="Arial" w:hint="cs"/>
            <w:sz w:val="24"/>
            <w:szCs w:val="24"/>
            <w:rtl/>
            <w:rPrChange w:id="137" w:author="Eliachar Feig" w:date="2022-04-10T20:45:00Z">
              <w:rPr>
                <w:rFonts w:ascii="Arial" w:hAnsi="Arial" w:cs="Arial" w:hint="cs"/>
                <w:sz w:val="24"/>
                <w:szCs w:val="24"/>
                <w:rtl/>
              </w:rPr>
            </w:rPrChange>
          </w:rPr>
          <w:t>מקווה שתהנה</w:t>
        </w:r>
      </w:ins>
      <w:ins w:id="138" w:author="Eliachar Feig" w:date="2022-04-10T20:43:00Z">
        <w:r w:rsidRPr="00413897">
          <w:rPr>
            <w:rFonts w:ascii="Arial" w:hAnsi="Arial" w:cs="Arial" w:hint="cs"/>
            <w:sz w:val="24"/>
            <w:szCs w:val="24"/>
            <w:rtl/>
            <w:rPrChange w:id="139" w:author="Eliachar Feig" w:date="2022-04-10T20:45:00Z">
              <w:rPr>
                <w:rFonts w:ascii="Arial" w:hAnsi="Arial" w:cs="Arial" w:hint="cs"/>
                <w:sz w:val="24"/>
                <w:szCs w:val="24"/>
                <w:rtl/>
              </w:rPr>
            </w:rPrChange>
          </w:rPr>
          <w:t xml:space="preserve">/י, </w:t>
        </w:r>
      </w:ins>
    </w:p>
    <w:p w14:paraId="6DE3C559" w14:textId="2D0399DE" w:rsidR="00413897" w:rsidRPr="00413897" w:rsidRDefault="00413897" w:rsidP="00767D9C">
      <w:pPr>
        <w:rPr>
          <w:rFonts w:ascii="Arial" w:hAnsi="Arial" w:cs="Arial"/>
          <w:sz w:val="24"/>
          <w:szCs w:val="24"/>
          <w:rtl/>
          <w:rPrChange w:id="140" w:author="Eliachar Feig" w:date="2022-04-10T20:45:00Z">
            <w:rPr>
              <w:rFonts w:ascii="Arial" w:hAnsi="Arial" w:cs="Arial"/>
              <w:b/>
              <w:bCs/>
              <w:color w:val="0000FF"/>
              <w:sz w:val="24"/>
              <w:szCs w:val="24"/>
              <w:rtl/>
            </w:rPr>
          </w:rPrChange>
        </w:rPr>
      </w:pPr>
      <w:ins w:id="141" w:author="Eliachar Feig" w:date="2022-04-10T20:43:00Z">
        <w:r w:rsidRPr="00413897">
          <w:rPr>
            <w:rFonts w:ascii="Arial" w:hAnsi="Arial" w:cs="Arial" w:hint="cs"/>
            <w:sz w:val="24"/>
            <w:szCs w:val="24"/>
            <w:rtl/>
            <w:rPrChange w:id="142" w:author="Eliachar Feig" w:date="2022-04-10T20:45:00Z">
              <w:rPr>
                <w:rFonts w:ascii="Arial" w:hAnsi="Arial" w:cs="Arial" w:hint="cs"/>
                <w:sz w:val="24"/>
                <w:szCs w:val="24"/>
                <w:rtl/>
              </w:rPr>
            </w:rPrChange>
          </w:rPr>
          <w:t>תודה מראש על ההשתתפות</w:t>
        </w:r>
      </w:ins>
      <w:ins w:id="143" w:author="Eliachar Feig" w:date="2022-04-10T20:44:00Z">
        <w:r w:rsidRPr="00413897">
          <w:rPr>
            <w:rFonts w:ascii="Arial" w:hAnsi="Arial" w:cs="Arial" w:hint="cs"/>
            <w:sz w:val="24"/>
            <w:szCs w:val="24"/>
            <w:rtl/>
            <w:rPrChange w:id="144" w:author="Eliachar Feig" w:date="2022-04-10T20:45:00Z">
              <w:rPr>
                <w:rFonts w:ascii="Arial" w:hAnsi="Arial" w:cs="Arial" w:hint="cs"/>
                <w:sz w:val="24"/>
                <w:szCs w:val="24"/>
                <w:u w:val="single"/>
                <w:rtl/>
              </w:rPr>
            </w:rPrChange>
          </w:rPr>
          <w:t>.</w:t>
        </w:r>
      </w:ins>
    </w:p>
    <w:p w14:paraId="77F18E5A" w14:textId="0A8DA7E2" w:rsidR="00767D9C" w:rsidRDefault="00767D9C" w:rsidP="00767D9C">
      <w:pPr>
        <w:rPr>
          <w:rFonts w:ascii="Arial" w:hAnsi="Arial" w:cs="Arial"/>
          <w:sz w:val="24"/>
          <w:szCs w:val="24"/>
          <w:rtl/>
        </w:rPr>
      </w:pPr>
      <w:r>
        <w:rPr>
          <w:rFonts w:ascii="Arial" w:hAnsi="Arial" w:cs="Arial"/>
          <w:color w:val="0000FF"/>
          <w:sz w:val="24"/>
          <w:szCs w:val="24"/>
          <w:rtl/>
        </w:rPr>
        <w:br/>
      </w:r>
      <w:r w:rsidRPr="009577A9">
        <w:rPr>
          <w:rFonts w:ascii="Arial" w:hAnsi="Arial" w:cs="Arial" w:hint="eastAsia"/>
          <w:b/>
          <w:bCs/>
          <w:color w:val="0000FF"/>
          <w:sz w:val="24"/>
          <w:szCs w:val="24"/>
          <w:rtl/>
        </w:rPr>
        <w:t>ג</w:t>
      </w:r>
      <w:r w:rsidRPr="009577A9">
        <w:rPr>
          <w:rFonts w:ascii="Arial" w:hAnsi="Arial" w:cs="Arial"/>
          <w:b/>
          <w:bCs/>
          <w:color w:val="0000FF"/>
          <w:sz w:val="24"/>
          <w:szCs w:val="24"/>
          <w:rtl/>
        </w:rPr>
        <w:t xml:space="preserve">2. </w:t>
      </w:r>
      <w:r w:rsidRPr="009577A9">
        <w:rPr>
          <w:rFonts w:ascii="Arial" w:hAnsi="Arial" w:cs="Arial" w:hint="eastAsia"/>
          <w:b/>
          <w:bCs/>
          <w:color w:val="0000FF"/>
          <w:sz w:val="24"/>
          <w:szCs w:val="24"/>
          <w:rtl/>
        </w:rPr>
        <w:t>תיאור</w:t>
      </w:r>
      <w:r w:rsidRPr="009577A9">
        <w:rPr>
          <w:rFonts w:ascii="Arial" w:hAnsi="Arial" w:cs="Arial"/>
          <w:b/>
          <w:bCs/>
          <w:color w:val="0000FF"/>
          <w:sz w:val="24"/>
          <w:szCs w:val="24"/>
          <w:rtl/>
        </w:rPr>
        <w:t xml:space="preserve"> </w:t>
      </w:r>
      <w:r w:rsidRPr="009577A9">
        <w:rPr>
          <w:rFonts w:ascii="Arial" w:hAnsi="Arial" w:cs="Arial" w:hint="eastAsia"/>
          <w:b/>
          <w:bCs/>
          <w:color w:val="0000FF"/>
          <w:sz w:val="24"/>
          <w:szCs w:val="24"/>
          <w:rtl/>
        </w:rPr>
        <w:t>המשימות</w:t>
      </w:r>
      <w:r w:rsidRPr="009577A9">
        <w:rPr>
          <w:rFonts w:ascii="Arial" w:hAnsi="Arial" w:cs="Arial"/>
          <w:b/>
          <w:bCs/>
          <w:color w:val="0000FF"/>
          <w:sz w:val="24"/>
          <w:szCs w:val="24"/>
          <w:rtl/>
        </w:rPr>
        <w:br/>
      </w:r>
      <w:r w:rsidR="00CB2C37">
        <w:rPr>
          <w:rFonts w:ascii="Arial" w:hAnsi="Arial" w:cs="Arial" w:hint="cs"/>
          <w:sz w:val="24"/>
          <w:szCs w:val="24"/>
          <w:rtl/>
        </w:rPr>
        <w:t xml:space="preserve">יינתן לך מחשב נייד/נייח עליו תפעיל את המשחק ותשחק מול עד 3 משתתפים אחרים. לפני תחילת המשחק ינתנו הוראות המשחק ומטרתו בתוך פלטפורמת המשחק, כאשר  תאשר את מוכנתך לתחילת המשחק ורק כאשר השאר יאשרו מוכנותם </w:t>
      </w:r>
      <w:r w:rsidR="00CB2C37">
        <w:rPr>
          <w:rFonts w:ascii="Arial" w:hAnsi="Arial" w:cs="Arial"/>
          <w:sz w:val="24"/>
          <w:szCs w:val="24"/>
          <w:rtl/>
        </w:rPr>
        <w:t>–</w:t>
      </w:r>
      <w:r w:rsidR="00CB2C37">
        <w:rPr>
          <w:rFonts w:ascii="Arial" w:hAnsi="Arial" w:cs="Arial" w:hint="cs"/>
          <w:sz w:val="24"/>
          <w:szCs w:val="24"/>
          <w:rtl/>
        </w:rPr>
        <w:t xml:space="preserve"> יתחיל המשחק. במהלך המשחק יהיו 4 שלבים: </w:t>
      </w:r>
    </w:p>
    <w:p w14:paraId="594DC000" w14:textId="77777777" w:rsidR="00CB2C37" w:rsidRPr="00CB2C37" w:rsidRDefault="00CB2C37" w:rsidP="00CB2C37">
      <w:pPr>
        <w:pStyle w:val="af0"/>
        <w:numPr>
          <w:ilvl w:val="0"/>
          <w:numId w:val="4"/>
        </w:numPr>
        <w:tabs>
          <w:tab w:val="left" w:pos="1152"/>
          <w:tab w:val="left" w:pos="2304"/>
          <w:tab w:val="left" w:pos="3456"/>
          <w:tab w:val="left" w:pos="4608"/>
          <w:tab w:val="left" w:pos="5760"/>
          <w:tab w:val="left" w:pos="6912"/>
          <w:tab w:val="left" w:pos="8063"/>
          <w:tab w:val="left" w:pos="9216"/>
          <w:tab w:val="left" w:pos="10368"/>
        </w:tabs>
        <w:spacing w:after="0" w:line="360" w:lineRule="auto"/>
        <w:jc w:val="both"/>
        <w:rPr>
          <w:rFonts w:ascii="Arial" w:hAnsi="Arial" w:cs="Arial"/>
          <w:sz w:val="20"/>
          <w:szCs w:val="20"/>
        </w:rPr>
      </w:pPr>
      <w:r w:rsidRPr="00CB2C37">
        <w:rPr>
          <w:rFonts w:ascii="Arial" w:hAnsi="Arial" w:cs="Arial" w:hint="cs"/>
          <w:b/>
          <w:bCs/>
          <w:sz w:val="20"/>
          <w:szCs w:val="20"/>
          <w:rtl/>
        </w:rPr>
        <w:t>שלב הבנייה</w:t>
      </w:r>
      <w:r w:rsidRPr="00CB2C37">
        <w:rPr>
          <w:rFonts w:ascii="Arial" w:hAnsi="Arial" w:cs="Arial" w:hint="cs"/>
          <w:sz w:val="20"/>
          <w:szCs w:val="20"/>
          <w:rtl/>
        </w:rPr>
        <w:t xml:space="preserve">: </w:t>
      </w:r>
    </w:p>
    <w:p w14:paraId="1C411A20" w14:textId="18CE541B" w:rsidR="00CB2C37" w:rsidRPr="00CB2C37" w:rsidRDefault="00CB2C37" w:rsidP="00CB2C37">
      <w:pPr>
        <w:pStyle w:val="af0"/>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0"/>
          <w:szCs w:val="20"/>
          <w:rtl/>
        </w:rPr>
      </w:pPr>
      <w:r w:rsidRPr="00CB2C37">
        <w:rPr>
          <w:rFonts w:ascii="Arial" w:hAnsi="Arial" w:cs="Arial" w:hint="cs"/>
          <w:sz w:val="20"/>
          <w:szCs w:val="20"/>
          <w:rtl/>
        </w:rPr>
        <w:t>השחקן מקבל כמות מסוימת של עובדים אשר מטרתם לבנות בנייני הכשרה למגויסים אשר בשלב הבא יוכשרו ללוחמים. מטרת השלב היא לתכנן  אפקטיבית את ניהול המשאבים (זהב, עץ ואבן) כך שיוותר</w:t>
      </w:r>
      <w:r w:rsidRPr="00CB2C37">
        <w:rPr>
          <w:rFonts w:ascii="Arial" w:hAnsi="Arial" w:cs="Arial" w:hint="cs"/>
          <w:color w:val="000000" w:themeColor="text1"/>
          <w:sz w:val="20"/>
          <w:szCs w:val="20"/>
          <w:rtl/>
        </w:rPr>
        <w:t>ו</w:t>
      </w:r>
      <w:r w:rsidRPr="00CB2C37">
        <w:rPr>
          <w:rFonts w:ascii="Arial" w:hAnsi="Arial" w:cs="Arial" w:hint="cs"/>
          <w:sz w:val="20"/>
          <w:szCs w:val="20"/>
          <w:rtl/>
        </w:rPr>
        <w:t xml:space="preserve"> לו משאבים להכשרת המגויסים, וכן בניינים אשר משפרים את יכולות הלוחמים.  </w:t>
      </w:r>
    </w:p>
    <w:p w14:paraId="0893F5C0" w14:textId="77777777" w:rsidR="00CB2C37" w:rsidRPr="00CB2C37" w:rsidRDefault="00CB2C37" w:rsidP="00CB2C37">
      <w:pPr>
        <w:pStyle w:val="af0"/>
        <w:numPr>
          <w:ilvl w:val="0"/>
          <w:numId w:val="4"/>
        </w:numPr>
        <w:tabs>
          <w:tab w:val="left" w:pos="1152"/>
          <w:tab w:val="left" w:pos="2304"/>
          <w:tab w:val="left" w:pos="3456"/>
          <w:tab w:val="left" w:pos="4608"/>
          <w:tab w:val="left" w:pos="5760"/>
          <w:tab w:val="left" w:pos="6912"/>
          <w:tab w:val="left" w:pos="8063"/>
          <w:tab w:val="left" w:pos="9216"/>
          <w:tab w:val="left" w:pos="10368"/>
        </w:tabs>
        <w:spacing w:after="0" w:line="360" w:lineRule="auto"/>
        <w:jc w:val="both"/>
        <w:rPr>
          <w:rFonts w:ascii="Arial" w:hAnsi="Arial" w:cs="Arial"/>
          <w:sz w:val="20"/>
          <w:szCs w:val="20"/>
        </w:rPr>
      </w:pPr>
      <w:r w:rsidRPr="00CB2C37">
        <w:rPr>
          <w:rFonts w:ascii="Arial" w:hAnsi="Arial" w:cs="Arial" w:hint="cs"/>
          <w:b/>
          <w:bCs/>
          <w:sz w:val="20"/>
          <w:szCs w:val="20"/>
          <w:rtl/>
        </w:rPr>
        <w:t>שלב ההכשרה:</w:t>
      </w:r>
    </w:p>
    <w:p w14:paraId="2F477C1A" w14:textId="77777777" w:rsidR="00CB2C37" w:rsidRPr="00CB2C37" w:rsidRDefault="00CB2C37" w:rsidP="00CB2C37">
      <w:pPr>
        <w:pStyle w:val="af0"/>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0"/>
          <w:szCs w:val="20"/>
          <w:rtl/>
        </w:rPr>
      </w:pPr>
      <w:r w:rsidRPr="00CB2C37">
        <w:rPr>
          <w:rFonts w:ascii="Arial" w:hAnsi="Arial" w:cs="Arial" w:hint="cs"/>
          <w:sz w:val="20"/>
          <w:szCs w:val="20"/>
          <w:rtl/>
        </w:rPr>
        <w:t>השחקן מקבל כמות מסוימת של מגויסים ללא הכשרה ומחליט על הקצאת המגויסים שברשותו להכשרות בין הבניינים שבנה בשלב הקודם. כל מגויס יכול לקבל הכשרה אחת. השחקן נדרש לנהל את משאביו בצורה יעילה ואסטרטגית לקראת השלב הבא.</w:t>
      </w:r>
    </w:p>
    <w:p w14:paraId="005A535B" w14:textId="77777777" w:rsidR="00CB2C37" w:rsidRPr="00CB2C37" w:rsidRDefault="00CB2C37" w:rsidP="00CB2C37">
      <w:pPr>
        <w:pStyle w:val="af0"/>
        <w:numPr>
          <w:ilvl w:val="0"/>
          <w:numId w:val="4"/>
        </w:numPr>
        <w:tabs>
          <w:tab w:val="left" w:pos="1152"/>
          <w:tab w:val="left" w:pos="2304"/>
          <w:tab w:val="left" w:pos="3456"/>
          <w:tab w:val="left" w:pos="4608"/>
          <w:tab w:val="left" w:pos="5760"/>
          <w:tab w:val="left" w:pos="6912"/>
          <w:tab w:val="left" w:pos="8063"/>
          <w:tab w:val="left" w:pos="9216"/>
          <w:tab w:val="left" w:pos="10368"/>
        </w:tabs>
        <w:spacing w:after="0" w:line="360" w:lineRule="auto"/>
        <w:jc w:val="both"/>
        <w:rPr>
          <w:rFonts w:ascii="Arial" w:hAnsi="Arial" w:cs="Arial"/>
          <w:b/>
          <w:bCs/>
          <w:sz w:val="20"/>
          <w:szCs w:val="20"/>
          <w:rtl/>
        </w:rPr>
      </w:pPr>
      <w:r w:rsidRPr="00CB2C37">
        <w:rPr>
          <w:rFonts w:ascii="Arial" w:hAnsi="Arial" w:cs="Arial" w:hint="cs"/>
          <w:b/>
          <w:bCs/>
          <w:sz w:val="20"/>
          <w:szCs w:val="20"/>
          <w:rtl/>
        </w:rPr>
        <w:t xml:space="preserve">שלב הטקטיקה: </w:t>
      </w:r>
    </w:p>
    <w:p w14:paraId="3EABCDD3" w14:textId="414CFE3B" w:rsidR="00CB2C37" w:rsidRPr="00CB2C37" w:rsidRDefault="00CB2C37" w:rsidP="00CB2C37">
      <w:pPr>
        <w:pStyle w:val="af0"/>
        <w:tabs>
          <w:tab w:val="left" w:pos="1152"/>
          <w:tab w:val="left" w:pos="2304"/>
          <w:tab w:val="left" w:pos="3456"/>
          <w:tab w:val="left" w:pos="4608"/>
          <w:tab w:val="left" w:pos="5760"/>
          <w:tab w:val="left" w:pos="6912"/>
          <w:tab w:val="left" w:pos="8063"/>
          <w:tab w:val="left" w:pos="9216"/>
          <w:tab w:val="left" w:pos="10368"/>
        </w:tabs>
        <w:ind w:left="360"/>
        <w:rPr>
          <w:rFonts w:ascii="Arial" w:hAnsi="Arial" w:cs="Arial"/>
          <w:sz w:val="20"/>
          <w:szCs w:val="20"/>
          <w:rtl/>
        </w:rPr>
      </w:pPr>
      <w:r w:rsidRPr="00CB2C37">
        <w:rPr>
          <w:rFonts w:ascii="Arial" w:hAnsi="Arial" w:cs="Arial" w:hint="cs"/>
          <w:sz w:val="20"/>
          <w:szCs w:val="20"/>
          <w:rtl/>
        </w:rPr>
        <w:t>בשלב זה השחקן מקבל הצצה לשדה הקרב וממקם בצורה מחושבת את חייליו בהתאם לאסטרטגיית המלחמה שלו. כלומר, לכל שחקן יוקצה שטח בשדה הקרב אשר לא יצור חפיפות עם שטחי ההקצאה לשחקנים האחרים בשדה הקרב</w:t>
      </w:r>
    </w:p>
    <w:p w14:paraId="6003EA72" w14:textId="77777777" w:rsidR="00CB2C37" w:rsidRPr="00CB2C37" w:rsidRDefault="00CB2C37" w:rsidP="00CB2C37">
      <w:pPr>
        <w:pStyle w:val="af0"/>
        <w:numPr>
          <w:ilvl w:val="0"/>
          <w:numId w:val="4"/>
        </w:numPr>
        <w:tabs>
          <w:tab w:val="left" w:pos="1152"/>
          <w:tab w:val="left" w:pos="2304"/>
          <w:tab w:val="left" w:pos="3456"/>
          <w:tab w:val="left" w:pos="4608"/>
          <w:tab w:val="left" w:pos="5760"/>
          <w:tab w:val="left" w:pos="6912"/>
          <w:tab w:val="left" w:pos="8063"/>
          <w:tab w:val="left" w:pos="9216"/>
          <w:tab w:val="left" w:pos="10368"/>
        </w:tabs>
        <w:spacing w:after="0" w:line="360" w:lineRule="auto"/>
        <w:jc w:val="both"/>
        <w:rPr>
          <w:rFonts w:ascii="Arial" w:hAnsi="Arial" w:cs="Arial"/>
          <w:b/>
          <w:bCs/>
          <w:sz w:val="20"/>
          <w:szCs w:val="20"/>
          <w:rtl/>
        </w:rPr>
      </w:pPr>
      <w:r w:rsidRPr="00CB2C37">
        <w:rPr>
          <w:rFonts w:ascii="Arial" w:hAnsi="Arial" w:cs="Arial" w:hint="cs"/>
          <w:b/>
          <w:bCs/>
          <w:sz w:val="20"/>
          <w:szCs w:val="20"/>
          <w:rtl/>
        </w:rPr>
        <w:t xml:space="preserve">שלב המלחמה: </w:t>
      </w:r>
    </w:p>
    <w:p w14:paraId="776E30A9" w14:textId="0380E940" w:rsidR="00CB2C37" w:rsidRDefault="00CB2C37" w:rsidP="00CB2C37">
      <w:pPr>
        <w:rPr>
          <w:rFonts w:ascii="Arial" w:hAnsi="Arial" w:cs="Arial"/>
          <w:sz w:val="20"/>
          <w:szCs w:val="20"/>
          <w:rtl/>
        </w:rPr>
      </w:pPr>
      <w:r w:rsidRPr="00CB2C37">
        <w:rPr>
          <w:rFonts w:ascii="Arial" w:hAnsi="Arial" w:cs="Arial" w:hint="cs"/>
          <w:sz w:val="20"/>
          <w:szCs w:val="20"/>
          <w:rtl/>
        </w:rPr>
        <w:t>בשלב זה החיילים מגיעים לשדה הקרב בהתאם לסידור של החיילים בשלב הקודם. וכעת, הוא יוכל לחקור בחופשיות את המפה ע"י מרגלים וחיילים ולחפש את היריב או לתקוף אותו ישירות (בתלות במצב בו השחקן השני ממקם את לוחמיו).</w:t>
      </w:r>
    </w:p>
    <w:p w14:paraId="0380F4FA" w14:textId="516FEA95" w:rsidR="00C4011A" w:rsidRPr="00CB2C37" w:rsidRDefault="00C4011A" w:rsidP="00CB2C37">
      <w:pPr>
        <w:rPr>
          <w:rFonts w:ascii="Arial" w:hAnsi="Arial" w:cs="Arial"/>
          <w:sz w:val="20"/>
          <w:szCs w:val="20"/>
          <w:rtl/>
        </w:rPr>
      </w:pPr>
      <w:r>
        <w:rPr>
          <w:rFonts w:ascii="Arial" w:hAnsi="Arial" w:cs="Arial" w:hint="cs"/>
          <w:sz w:val="20"/>
          <w:szCs w:val="20"/>
          <w:rtl/>
        </w:rPr>
        <w:t>בשלב זה הינך משחק בזמן אמת מול המשתתפים האחרים.</w:t>
      </w:r>
    </w:p>
    <w:p w14:paraId="08EF11B4" w14:textId="77777777" w:rsidR="00767D9C" w:rsidRPr="009D39E3" w:rsidRDefault="00767D9C" w:rsidP="00767D9C">
      <w:r>
        <w:rPr>
          <w:rFonts w:ascii="Arial" w:hAnsi="Arial" w:cs="Arial"/>
          <w:color w:val="0000FF"/>
          <w:sz w:val="24"/>
          <w:szCs w:val="24"/>
          <w:rtl/>
        </w:rPr>
        <w:br/>
      </w:r>
      <w:r w:rsidRPr="009577A9">
        <w:rPr>
          <w:rFonts w:ascii="Arial" w:hAnsi="Arial" w:cs="Arial" w:hint="eastAsia"/>
          <w:b/>
          <w:bCs/>
          <w:color w:val="0000FF"/>
          <w:sz w:val="24"/>
          <w:szCs w:val="24"/>
          <w:rtl/>
        </w:rPr>
        <w:t>ג</w:t>
      </w:r>
      <w:r w:rsidRPr="009577A9">
        <w:rPr>
          <w:rFonts w:ascii="Arial" w:hAnsi="Arial" w:cs="Arial"/>
          <w:b/>
          <w:bCs/>
          <w:color w:val="0000FF"/>
          <w:sz w:val="24"/>
          <w:szCs w:val="24"/>
          <w:rtl/>
        </w:rPr>
        <w:t xml:space="preserve">3. </w:t>
      </w:r>
      <w:r w:rsidRPr="009577A9">
        <w:rPr>
          <w:rFonts w:ascii="Arial" w:hAnsi="Arial" w:cs="Arial" w:hint="eastAsia"/>
          <w:b/>
          <w:bCs/>
          <w:color w:val="0000FF"/>
          <w:sz w:val="24"/>
          <w:szCs w:val="24"/>
          <w:rtl/>
        </w:rPr>
        <w:t>שאלונים</w:t>
      </w:r>
      <w:r>
        <w:rPr>
          <w:rFonts w:ascii="Arial" w:hAnsi="Arial" w:cs="Arial" w:hint="cs"/>
          <w:color w:val="0000FF"/>
          <w:sz w:val="24"/>
          <w:szCs w:val="24"/>
          <w:rtl/>
        </w:rPr>
        <w:t xml:space="preserve"> (יש לצרף את השאלונים עצמם ולא רק קישור לשאלון </w:t>
      </w:r>
      <w:r>
        <w:rPr>
          <w:rFonts w:ascii="Arial" w:hAnsi="Arial" w:cs="Arial"/>
          <w:color w:val="0000FF"/>
          <w:sz w:val="24"/>
          <w:szCs w:val="24"/>
        </w:rPr>
        <w:t>online</w:t>
      </w:r>
      <w:r>
        <w:rPr>
          <w:rFonts w:ascii="Arial" w:hAnsi="Arial" w:cs="Arial" w:hint="cs"/>
          <w:color w:val="0000FF"/>
          <w:sz w:val="24"/>
          <w:szCs w:val="24"/>
          <w:rtl/>
        </w:rPr>
        <w:t>)</w:t>
      </w:r>
    </w:p>
    <w:p w14:paraId="0F3DDD15" w14:textId="77777777" w:rsidR="00767D9C" w:rsidRPr="00FC0BF3" w:rsidRDefault="00767D9C" w:rsidP="009D39E3">
      <w:pPr>
        <w:spacing w:line="360" w:lineRule="auto"/>
        <w:rPr>
          <w:rFonts w:cs="David"/>
          <w:b/>
          <w:bCs/>
          <w:sz w:val="28"/>
          <w:szCs w:val="28"/>
          <w:rtl/>
        </w:rPr>
      </w:pPr>
    </w:p>
    <w:p w14:paraId="17773601" w14:textId="785B97B9" w:rsidR="009D39E3" w:rsidRDefault="009D39E3" w:rsidP="009D39E3">
      <w:pPr>
        <w:spacing w:line="360" w:lineRule="auto"/>
        <w:rPr>
          <w:rFonts w:cs="David"/>
          <w:sz w:val="28"/>
          <w:szCs w:val="28"/>
          <w:rtl/>
        </w:rPr>
      </w:pPr>
    </w:p>
    <w:p w14:paraId="6CD894EE" w14:textId="4BD67110" w:rsidR="008C72A6" w:rsidRDefault="008C72A6" w:rsidP="009D39E3">
      <w:pPr>
        <w:spacing w:line="360" w:lineRule="auto"/>
        <w:rPr>
          <w:rFonts w:cs="David"/>
          <w:sz w:val="28"/>
          <w:szCs w:val="28"/>
          <w:rtl/>
        </w:rPr>
      </w:pPr>
    </w:p>
    <w:p w14:paraId="7CBC3D5D" w14:textId="5C8B0EB9" w:rsidR="008C72A6" w:rsidRDefault="008C72A6" w:rsidP="009D39E3">
      <w:pPr>
        <w:spacing w:line="360" w:lineRule="auto"/>
        <w:rPr>
          <w:rFonts w:cs="David"/>
          <w:sz w:val="28"/>
          <w:szCs w:val="28"/>
          <w:rtl/>
        </w:rPr>
      </w:pPr>
    </w:p>
    <w:p w14:paraId="5DC0A573" w14:textId="4298093D" w:rsidR="008C72A6" w:rsidRDefault="008C72A6" w:rsidP="009D39E3">
      <w:pPr>
        <w:spacing w:line="360" w:lineRule="auto"/>
        <w:rPr>
          <w:rFonts w:cs="David"/>
          <w:sz w:val="28"/>
          <w:szCs w:val="28"/>
          <w:rtl/>
        </w:rPr>
      </w:pPr>
    </w:p>
    <w:p w14:paraId="5DA7488B" w14:textId="7596DF19" w:rsidR="008C72A6" w:rsidRDefault="008C72A6" w:rsidP="009D39E3">
      <w:pPr>
        <w:spacing w:line="360" w:lineRule="auto"/>
        <w:rPr>
          <w:rFonts w:cs="David"/>
          <w:sz w:val="28"/>
          <w:szCs w:val="28"/>
          <w:rtl/>
        </w:rPr>
      </w:pPr>
    </w:p>
    <w:p w14:paraId="37F9C3C9" w14:textId="03D8B9AF" w:rsidR="008C72A6" w:rsidRDefault="008C72A6" w:rsidP="009D39E3">
      <w:pPr>
        <w:spacing w:line="360" w:lineRule="auto"/>
        <w:rPr>
          <w:rFonts w:cs="David"/>
          <w:sz w:val="28"/>
          <w:szCs w:val="28"/>
          <w:rtl/>
        </w:rPr>
      </w:pPr>
    </w:p>
    <w:p w14:paraId="2C5822E0" w14:textId="4C3EBCF9" w:rsidR="008C72A6" w:rsidRDefault="008C72A6" w:rsidP="009D39E3">
      <w:pPr>
        <w:spacing w:line="360" w:lineRule="auto"/>
        <w:rPr>
          <w:rFonts w:cs="David"/>
          <w:sz w:val="28"/>
          <w:szCs w:val="28"/>
          <w:rtl/>
        </w:rPr>
      </w:pPr>
    </w:p>
    <w:p w14:paraId="1DE46EE1" w14:textId="5F7E8015" w:rsidR="008C72A6" w:rsidRDefault="008C72A6" w:rsidP="009D39E3">
      <w:pPr>
        <w:spacing w:line="360" w:lineRule="auto"/>
        <w:rPr>
          <w:rFonts w:cs="David"/>
          <w:sz w:val="28"/>
          <w:szCs w:val="28"/>
          <w:rtl/>
        </w:rPr>
      </w:pPr>
    </w:p>
    <w:p w14:paraId="246F1D3C" w14:textId="77777777" w:rsidR="008C72A6" w:rsidRDefault="008C72A6" w:rsidP="008C72A6">
      <w:pPr>
        <w:jc w:val="center"/>
        <w:rPr>
          <w:b/>
          <w:bCs/>
          <w:sz w:val="32"/>
          <w:szCs w:val="32"/>
        </w:rPr>
      </w:pPr>
      <w:r>
        <w:rPr>
          <w:b/>
          <w:bCs/>
          <w:sz w:val="32"/>
          <w:szCs w:val="32"/>
          <w:rtl/>
        </w:rPr>
        <w:t>שאלון סקר על השתתפות במחקר</w:t>
      </w:r>
    </w:p>
    <w:p w14:paraId="55C148E2" w14:textId="77777777" w:rsidR="008C72A6" w:rsidRDefault="008C72A6" w:rsidP="008C72A6">
      <w:pPr>
        <w:rPr>
          <w:b/>
          <w:bCs/>
          <w:sz w:val="28"/>
          <w:szCs w:val="28"/>
          <w:rtl/>
        </w:rPr>
      </w:pPr>
      <w:r>
        <w:rPr>
          <w:b/>
          <w:bCs/>
          <w:sz w:val="28"/>
          <w:szCs w:val="28"/>
          <w:rtl/>
        </w:rPr>
        <w:t>הקף בעיגול את התשובה המתאימה ביותר.</w:t>
      </w:r>
    </w:p>
    <w:p w14:paraId="7315E7E1" w14:textId="77777777" w:rsidR="008C72A6" w:rsidRDefault="008C72A6" w:rsidP="008C72A6">
      <w:pPr>
        <w:rPr>
          <w:sz w:val="24"/>
          <w:szCs w:val="24"/>
          <w:rtl/>
        </w:rPr>
      </w:pPr>
      <w:r>
        <w:rPr>
          <w:sz w:val="24"/>
          <w:szCs w:val="24"/>
          <w:rtl/>
        </w:rPr>
        <w:t>האם הינך משחק במשחקי מחשב באופן שוטף?</w:t>
      </w:r>
    </w:p>
    <w:tbl>
      <w:tblPr>
        <w:tblStyle w:val="ae"/>
        <w:bidiVisual/>
        <w:tblW w:w="0" w:type="auto"/>
        <w:tblLook w:val="04A0" w:firstRow="1" w:lastRow="0" w:firstColumn="1" w:lastColumn="0" w:noHBand="0" w:noVBand="1"/>
      </w:tblPr>
      <w:tblGrid>
        <w:gridCol w:w="1659"/>
        <w:gridCol w:w="1659"/>
        <w:gridCol w:w="1659"/>
        <w:gridCol w:w="1659"/>
        <w:gridCol w:w="1660"/>
      </w:tblGrid>
      <w:tr w:rsidR="008C72A6" w14:paraId="09B64728" w14:textId="77777777" w:rsidTr="008C72A6">
        <w:tc>
          <w:tcPr>
            <w:tcW w:w="1659" w:type="dxa"/>
            <w:tcBorders>
              <w:top w:val="single" w:sz="4" w:space="0" w:color="auto"/>
              <w:left w:val="single" w:sz="4" w:space="0" w:color="auto"/>
              <w:bottom w:val="single" w:sz="4" w:space="0" w:color="auto"/>
              <w:right w:val="single" w:sz="4" w:space="0" w:color="auto"/>
            </w:tcBorders>
            <w:hideMark/>
          </w:tcPr>
          <w:p w14:paraId="2A6DA484" w14:textId="77777777" w:rsidR="008C72A6" w:rsidRDefault="008C72A6">
            <w:pPr>
              <w:jc w:val="center"/>
              <w:rPr>
                <w:b/>
                <w:bCs/>
                <w:sz w:val="24"/>
                <w:szCs w:val="24"/>
                <w:rtl/>
              </w:rPr>
            </w:pPr>
            <w:r>
              <w:rPr>
                <w:b/>
                <w:bCs/>
                <w:sz w:val="24"/>
                <w:szCs w:val="24"/>
                <w:rtl/>
              </w:rPr>
              <w:t>כלל לא</w:t>
            </w:r>
          </w:p>
        </w:tc>
        <w:tc>
          <w:tcPr>
            <w:tcW w:w="1659" w:type="dxa"/>
            <w:tcBorders>
              <w:top w:val="single" w:sz="4" w:space="0" w:color="auto"/>
              <w:left w:val="single" w:sz="4" w:space="0" w:color="auto"/>
              <w:bottom w:val="single" w:sz="4" w:space="0" w:color="auto"/>
              <w:right w:val="single" w:sz="4" w:space="0" w:color="auto"/>
            </w:tcBorders>
            <w:hideMark/>
          </w:tcPr>
          <w:p w14:paraId="4B4D2682" w14:textId="77777777" w:rsidR="008C72A6" w:rsidRDefault="008C72A6">
            <w:pPr>
              <w:rPr>
                <w:b/>
                <w:bCs/>
                <w:sz w:val="24"/>
                <w:szCs w:val="24"/>
                <w:rtl/>
              </w:rPr>
            </w:pPr>
            <w:r>
              <w:rPr>
                <w:b/>
                <w:bCs/>
                <w:sz w:val="24"/>
                <w:szCs w:val="24"/>
                <w:rtl/>
              </w:rPr>
              <w:t>במידה מועטה</w:t>
            </w:r>
          </w:p>
        </w:tc>
        <w:tc>
          <w:tcPr>
            <w:tcW w:w="1659" w:type="dxa"/>
            <w:tcBorders>
              <w:top w:val="single" w:sz="4" w:space="0" w:color="auto"/>
              <w:left w:val="single" w:sz="4" w:space="0" w:color="auto"/>
              <w:bottom w:val="single" w:sz="4" w:space="0" w:color="auto"/>
              <w:right w:val="single" w:sz="4" w:space="0" w:color="auto"/>
            </w:tcBorders>
            <w:hideMark/>
          </w:tcPr>
          <w:p w14:paraId="69CB18CC" w14:textId="77777777" w:rsidR="008C72A6" w:rsidRDefault="008C72A6">
            <w:pPr>
              <w:rPr>
                <w:b/>
                <w:bCs/>
                <w:sz w:val="24"/>
                <w:szCs w:val="24"/>
                <w:rtl/>
              </w:rPr>
            </w:pPr>
            <w:r>
              <w:rPr>
                <w:b/>
                <w:bCs/>
                <w:sz w:val="24"/>
                <w:szCs w:val="24"/>
                <w:rtl/>
              </w:rPr>
              <w:t>במידה בינונית</w:t>
            </w:r>
          </w:p>
        </w:tc>
        <w:tc>
          <w:tcPr>
            <w:tcW w:w="1659" w:type="dxa"/>
            <w:tcBorders>
              <w:top w:val="single" w:sz="4" w:space="0" w:color="auto"/>
              <w:left w:val="single" w:sz="4" w:space="0" w:color="auto"/>
              <w:bottom w:val="single" w:sz="4" w:space="0" w:color="auto"/>
              <w:right w:val="single" w:sz="4" w:space="0" w:color="auto"/>
            </w:tcBorders>
            <w:hideMark/>
          </w:tcPr>
          <w:p w14:paraId="2F834691" w14:textId="77777777" w:rsidR="008C72A6" w:rsidRDefault="008C72A6">
            <w:pPr>
              <w:jc w:val="center"/>
              <w:rPr>
                <w:b/>
                <w:bCs/>
                <w:sz w:val="24"/>
                <w:szCs w:val="24"/>
                <w:rtl/>
              </w:rPr>
            </w:pPr>
            <w:r>
              <w:rPr>
                <w:b/>
                <w:bCs/>
                <w:sz w:val="24"/>
                <w:szCs w:val="24"/>
                <w:rtl/>
              </w:rPr>
              <w:t>במידה רבה</w:t>
            </w:r>
          </w:p>
        </w:tc>
        <w:tc>
          <w:tcPr>
            <w:tcW w:w="1660" w:type="dxa"/>
            <w:tcBorders>
              <w:top w:val="single" w:sz="4" w:space="0" w:color="auto"/>
              <w:left w:val="single" w:sz="4" w:space="0" w:color="auto"/>
              <w:bottom w:val="single" w:sz="4" w:space="0" w:color="auto"/>
              <w:right w:val="single" w:sz="4" w:space="0" w:color="auto"/>
            </w:tcBorders>
            <w:hideMark/>
          </w:tcPr>
          <w:p w14:paraId="5A36F733" w14:textId="77777777" w:rsidR="008C72A6" w:rsidRDefault="008C72A6">
            <w:pPr>
              <w:jc w:val="center"/>
              <w:rPr>
                <w:b/>
                <w:bCs/>
                <w:sz w:val="24"/>
                <w:szCs w:val="24"/>
                <w:rtl/>
              </w:rPr>
            </w:pPr>
            <w:r>
              <w:rPr>
                <w:b/>
                <w:bCs/>
                <w:sz w:val="24"/>
                <w:szCs w:val="24"/>
                <w:rtl/>
              </w:rPr>
              <w:t>במידה רבה מאוד</w:t>
            </w:r>
          </w:p>
        </w:tc>
      </w:tr>
    </w:tbl>
    <w:p w14:paraId="30D48507" w14:textId="77777777" w:rsidR="008C72A6" w:rsidRDefault="008C72A6" w:rsidP="008C72A6">
      <w:pPr>
        <w:rPr>
          <w:sz w:val="24"/>
          <w:szCs w:val="24"/>
          <w:rtl/>
        </w:rPr>
      </w:pPr>
    </w:p>
    <w:p w14:paraId="6400198F" w14:textId="77777777" w:rsidR="008C72A6" w:rsidRDefault="008C72A6" w:rsidP="008C72A6">
      <w:pPr>
        <w:rPr>
          <w:sz w:val="24"/>
          <w:szCs w:val="24"/>
          <w:rtl/>
        </w:rPr>
      </w:pPr>
      <w:r>
        <w:rPr>
          <w:sz w:val="24"/>
          <w:szCs w:val="24"/>
          <w:rtl/>
        </w:rPr>
        <w:t>עד כמה נהנית לשחק במשחק?</w:t>
      </w:r>
    </w:p>
    <w:tbl>
      <w:tblPr>
        <w:tblStyle w:val="ae"/>
        <w:bidiVisual/>
        <w:tblW w:w="0" w:type="auto"/>
        <w:tblLook w:val="04A0" w:firstRow="1" w:lastRow="0" w:firstColumn="1" w:lastColumn="0" w:noHBand="0" w:noVBand="1"/>
      </w:tblPr>
      <w:tblGrid>
        <w:gridCol w:w="1659"/>
        <w:gridCol w:w="1659"/>
        <w:gridCol w:w="1659"/>
        <w:gridCol w:w="1659"/>
        <w:gridCol w:w="1660"/>
      </w:tblGrid>
      <w:tr w:rsidR="008C72A6" w14:paraId="23CBA38C" w14:textId="77777777" w:rsidTr="008C72A6">
        <w:tc>
          <w:tcPr>
            <w:tcW w:w="1659" w:type="dxa"/>
            <w:tcBorders>
              <w:top w:val="single" w:sz="4" w:space="0" w:color="auto"/>
              <w:left w:val="single" w:sz="4" w:space="0" w:color="auto"/>
              <w:bottom w:val="single" w:sz="4" w:space="0" w:color="auto"/>
              <w:right w:val="single" w:sz="4" w:space="0" w:color="auto"/>
            </w:tcBorders>
            <w:hideMark/>
          </w:tcPr>
          <w:p w14:paraId="72E16FBE" w14:textId="77777777" w:rsidR="008C72A6" w:rsidRDefault="008C72A6">
            <w:pPr>
              <w:jc w:val="center"/>
              <w:rPr>
                <w:b/>
                <w:bCs/>
                <w:sz w:val="24"/>
                <w:szCs w:val="24"/>
                <w:rtl/>
              </w:rPr>
            </w:pPr>
            <w:r>
              <w:rPr>
                <w:b/>
                <w:bCs/>
                <w:sz w:val="24"/>
                <w:szCs w:val="24"/>
                <w:rtl/>
              </w:rPr>
              <w:t>כלל לא</w:t>
            </w:r>
          </w:p>
        </w:tc>
        <w:tc>
          <w:tcPr>
            <w:tcW w:w="1659" w:type="dxa"/>
            <w:tcBorders>
              <w:top w:val="single" w:sz="4" w:space="0" w:color="auto"/>
              <w:left w:val="single" w:sz="4" w:space="0" w:color="auto"/>
              <w:bottom w:val="single" w:sz="4" w:space="0" w:color="auto"/>
              <w:right w:val="single" w:sz="4" w:space="0" w:color="auto"/>
            </w:tcBorders>
            <w:hideMark/>
          </w:tcPr>
          <w:p w14:paraId="4D88C256" w14:textId="77777777" w:rsidR="008C72A6" w:rsidRDefault="008C72A6">
            <w:pPr>
              <w:rPr>
                <w:b/>
                <w:bCs/>
                <w:sz w:val="24"/>
                <w:szCs w:val="24"/>
                <w:rtl/>
              </w:rPr>
            </w:pPr>
            <w:r>
              <w:rPr>
                <w:b/>
                <w:bCs/>
                <w:sz w:val="24"/>
                <w:szCs w:val="24"/>
                <w:rtl/>
              </w:rPr>
              <w:t>במידה מועטה</w:t>
            </w:r>
          </w:p>
        </w:tc>
        <w:tc>
          <w:tcPr>
            <w:tcW w:w="1659" w:type="dxa"/>
            <w:tcBorders>
              <w:top w:val="single" w:sz="4" w:space="0" w:color="auto"/>
              <w:left w:val="single" w:sz="4" w:space="0" w:color="auto"/>
              <w:bottom w:val="single" w:sz="4" w:space="0" w:color="auto"/>
              <w:right w:val="single" w:sz="4" w:space="0" w:color="auto"/>
            </w:tcBorders>
            <w:hideMark/>
          </w:tcPr>
          <w:p w14:paraId="12942FE4" w14:textId="77777777" w:rsidR="008C72A6" w:rsidRDefault="008C72A6">
            <w:pPr>
              <w:rPr>
                <w:b/>
                <w:bCs/>
                <w:sz w:val="24"/>
                <w:szCs w:val="24"/>
                <w:rtl/>
              </w:rPr>
            </w:pPr>
            <w:r>
              <w:rPr>
                <w:b/>
                <w:bCs/>
                <w:sz w:val="24"/>
                <w:szCs w:val="24"/>
                <w:rtl/>
              </w:rPr>
              <w:t>במידה בינונית</w:t>
            </w:r>
          </w:p>
        </w:tc>
        <w:tc>
          <w:tcPr>
            <w:tcW w:w="1659" w:type="dxa"/>
            <w:tcBorders>
              <w:top w:val="single" w:sz="4" w:space="0" w:color="auto"/>
              <w:left w:val="single" w:sz="4" w:space="0" w:color="auto"/>
              <w:bottom w:val="single" w:sz="4" w:space="0" w:color="auto"/>
              <w:right w:val="single" w:sz="4" w:space="0" w:color="auto"/>
            </w:tcBorders>
            <w:hideMark/>
          </w:tcPr>
          <w:p w14:paraId="59FDFEB7" w14:textId="77777777" w:rsidR="008C72A6" w:rsidRDefault="008C72A6">
            <w:pPr>
              <w:jc w:val="center"/>
              <w:rPr>
                <w:b/>
                <w:bCs/>
                <w:sz w:val="24"/>
                <w:szCs w:val="24"/>
                <w:rtl/>
              </w:rPr>
            </w:pPr>
            <w:r>
              <w:rPr>
                <w:b/>
                <w:bCs/>
                <w:sz w:val="24"/>
                <w:szCs w:val="24"/>
                <w:rtl/>
              </w:rPr>
              <w:t>במידה רבה</w:t>
            </w:r>
          </w:p>
        </w:tc>
        <w:tc>
          <w:tcPr>
            <w:tcW w:w="1660" w:type="dxa"/>
            <w:tcBorders>
              <w:top w:val="single" w:sz="4" w:space="0" w:color="auto"/>
              <w:left w:val="single" w:sz="4" w:space="0" w:color="auto"/>
              <w:bottom w:val="single" w:sz="4" w:space="0" w:color="auto"/>
              <w:right w:val="single" w:sz="4" w:space="0" w:color="auto"/>
            </w:tcBorders>
            <w:hideMark/>
          </w:tcPr>
          <w:p w14:paraId="002197DD" w14:textId="77777777" w:rsidR="008C72A6" w:rsidRDefault="008C72A6">
            <w:pPr>
              <w:jc w:val="center"/>
              <w:rPr>
                <w:b/>
                <w:bCs/>
                <w:sz w:val="24"/>
                <w:szCs w:val="24"/>
                <w:rtl/>
              </w:rPr>
            </w:pPr>
            <w:r>
              <w:rPr>
                <w:b/>
                <w:bCs/>
                <w:sz w:val="24"/>
                <w:szCs w:val="24"/>
                <w:rtl/>
              </w:rPr>
              <w:t>במידה רבה מאוד</w:t>
            </w:r>
          </w:p>
        </w:tc>
      </w:tr>
    </w:tbl>
    <w:p w14:paraId="564DF66B" w14:textId="77777777" w:rsidR="008C72A6" w:rsidRDefault="008C72A6" w:rsidP="008C72A6">
      <w:pPr>
        <w:rPr>
          <w:sz w:val="24"/>
          <w:szCs w:val="24"/>
          <w:rtl/>
        </w:rPr>
      </w:pPr>
    </w:p>
    <w:p w14:paraId="07F356D1" w14:textId="77777777" w:rsidR="008C72A6" w:rsidRDefault="008C72A6" w:rsidP="008C72A6">
      <w:pPr>
        <w:rPr>
          <w:sz w:val="24"/>
          <w:szCs w:val="24"/>
          <w:rtl/>
        </w:rPr>
      </w:pPr>
      <w:r>
        <w:rPr>
          <w:sz w:val="24"/>
          <w:szCs w:val="24"/>
          <w:rtl/>
        </w:rPr>
        <w:t>האם המשחק היה מובן לך?</w:t>
      </w:r>
    </w:p>
    <w:tbl>
      <w:tblPr>
        <w:tblStyle w:val="ae"/>
        <w:bidiVisual/>
        <w:tblW w:w="0" w:type="auto"/>
        <w:tblLook w:val="04A0" w:firstRow="1" w:lastRow="0" w:firstColumn="1" w:lastColumn="0" w:noHBand="0" w:noVBand="1"/>
      </w:tblPr>
      <w:tblGrid>
        <w:gridCol w:w="1659"/>
        <w:gridCol w:w="1659"/>
        <w:gridCol w:w="1659"/>
        <w:gridCol w:w="1659"/>
        <w:gridCol w:w="1660"/>
      </w:tblGrid>
      <w:tr w:rsidR="008C72A6" w14:paraId="129FA796" w14:textId="77777777" w:rsidTr="008C72A6">
        <w:tc>
          <w:tcPr>
            <w:tcW w:w="1659" w:type="dxa"/>
            <w:tcBorders>
              <w:top w:val="single" w:sz="4" w:space="0" w:color="auto"/>
              <w:left w:val="single" w:sz="4" w:space="0" w:color="auto"/>
              <w:bottom w:val="single" w:sz="4" w:space="0" w:color="auto"/>
              <w:right w:val="single" w:sz="4" w:space="0" w:color="auto"/>
            </w:tcBorders>
            <w:hideMark/>
          </w:tcPr>
          <w:p w14:paraId="1D5651A4" w14:textId="77777777" w:rsidR="008C72A6" w:rsidRDefault="008C72A6">
            <w:pPr>
              <w:jc w:val="center"/>
              <w:rPr>
                <w:b/>
                <w:bCs/>
                <w:sz w:val="24"/>
                <w:szCs w:val="24"/>
                <w:rtl/>
              </w:rPr>
            </w:pPr>
            <w:r>
              <w:rPr>
                <w:b/>
                <w:bCs/>
                <w:sz w:val="24"/>
                <w:szCs w:val="24"/>
                <w:rtl/>
              </w:rPr>
              <w:t>כלל לא</w:t>
            </w:r>
          </w:p>
        </w:tc>
        <w:tc>
          <w:tcPr>
            <w:tcW w:w="1659" w:type="dxa"/>
            <w:tcBorders>
              <w:top w:val="single" w:sz="4" w:space="0" w:color="auto"/>
              <w:left w:val="single" w:sz="4" w:space="0" w:color="auto"/>
              <w:bottom w:val="single" w:sz="4" w:space="0" w:color="auto"/>
              <w:right w:val="single" w:sz="4" w:space="0" w:color="auto"/>
            </w:tcBorders>
            <w:hideMark/>
          </w:tcPr>
          <w:p w14:paraId="1386BF85" w14:textId="77777777" w:rsidR="008C72A6" w:rsidRDefault="008C72A6">
            <w:pPr>
              <w:rPr>
                <w:b/>
                <w:bCs/>
                <w:sz w:val="24"/>
                <w:szCs w:val="24"/>
                <w:rtl/>
              </w:rPr>
            </w:pPr>
            <w:r>
              <w:rPr>
                <w:b/>
                <w:bCs/>
                <w:sz w:val="24"/>
                <w:szCs w:val="24"/>
                <w:rtl/>
              </w:rPr>
              <w:t>במידה מועטה</w:t>
            </w:r>
          </w:p>
        </w:tc>
        <w:tc>
          <w:tcPr>
            <w:tcW w:w="1659" w:type="dxa"/>
            <w:tcBorders>
              <w:top w:val="single" w:sz="4" w:space="0" w:color="auto"/>
              <w:left w:val="single" w:sz="4" w:space="0" w:color="auto"/>
              <w:bottom w:val="single" w:sz="4" w:space="0" w:color="auto"/>
              <w:right w:val="single" w:sz="4" w:space="0" w:color="auto"/>
            </w:tcBorders>
            <w:hideMark/>
          </w:tcPr>
          <w:p w14:paraId="336E1AF9" w14:textId="77777777" w:rsidR="008C72A6" w:rsidRDefault="008C72A6">
            <w:pPr>
              <w:rPr>
                <w:b/>
                <w:bCs/>
                <w:sz w:val="24"/>
                <w:szCs w:val="24"/>
                <w:rtl/>
              </w:rPr>
            </w:pPr>
            <w:r>
              <w:rPr>
                <w:b/>
                <w:bCs/>
                <w:sz w:val="24"/>
                <w:szCs w:val="24"/>
                <w:rtl/>
              </w:rPr>
              <w:t>במידה בינונית</w:t>
            </w:r>
          </w:p>
        </w:tc>
        <w:tc>
          <w:tcPr>
            <w:tcW w:w="1659" w:type="dxa"/>
            <w:tcBorders>
              <w:top w:val="single" w:sz="4" w:space="0" w:color="auto"/>
              <w:left w:val="single" w:sz="4" w:space="0" w:color="auto"/>
              <w:bottom w:val="single" w:sz="4" w:space="0" w:color="auto"/>
              <w:right w:val="single" w:sz="4" w:space="0" w:color="auto"/>
            </w:tcBorders>
            <w:hideMark/>
          </w:tcPr>
          <w:p w14:paraId="220D8B24" w14:textId="77777777" w:rsidR="008C72A6" w:rsidRDefault="008C72A6">
            <w:pPr>
              <w:jc w:val="center"/>
              <w:rPr>
                <w:b/>
                <w:bCs/>
                <w:sz w:val="24"/>
                <w:szCs w:val="24"/>
                <w:rtl/>
              </w:rPr>
            </w:pPr>
            <w:r>
              <w:rPr>
                <w:b/>
                <w:bCs/>
                <w:sz w:val="24"/>
                <w:szCs w:val="24"/>
                <w:rtl/>
              </w:rPr>
              <w:t>במידה רבה</w:t>
            </w:r>
          </w:p>
        </w:tc>
        <w:tc>
          <w:tcPr>
            <w:tcW w:w="1660" w:type="dxa"/>
            <w:tcBorders>
              <w:top w:val="single" w:sz="4" w:space="0" w:color="auto"/>
              <w:left w:val="single" w:sz="4" w:space="0" w:color="auto"/>
              <w:bottom w:val="single" w:sz="4" w:space="0" w:color="auto"/>
              <w:right w:val="single" w:sz="4" w:space="0" w:color="auto"/>
            </w:tcBorders>
            <w:hideMark/>
          </w:tcPr>
          <w:p w14:paraId="7C9F9EE5" w14:textId="77777777" w:rsidR="008C72A6" w:rsidRDefault="008C72A6">
            <w:pPr>
              <w:jc w:val="center"/>
              <w:rPr>
                <w:b/>
                <w:bCs/>
                <w:sz w:val="24"/>
                <w:szCs w:val="24"/>
                <w:rtl/>
              </w:rPr>
            </w:pPr>
            <w:r>
              <w:rPr>
                <w:b/>
                <w:bCs/>
                <w:sz w:val="24"/>
                <w:szCs w:val="24"/>
                <w:rtl/>
              </w:rPr>
              <w:t>במידה רבה מאוד</w:t>
            </w:r>
          </w:p>
        </w:tc>
      </w:tr>
    </w:tbl>
    <w:p w14:paraId="11ECEAA7" w14:textId="77777777" w:rsidR="008C72A6" w:rsidRDefault="008C72A6" w:rsidP="008C72A6">
      <w:pPr>
        <w:rPr>
          <w:sz w:val="24"/>
          <w:szCs w:val="24"/>
          <w:rtl/>
        </w:rPr>
      </w:pPr>
    </w:p>
    <w:p w14:paraId="48F2D53F" w14:textId="77777777" w:rsidR="008C72A6" w:rsidRDefault="008C72A6" w:rsidP="008C72A6">
      <w:pPr>
        <w:rPr>
          <w:sz w:val="24"/>
          <w:szCs w:val="24"/>
          <w:rtl/>
        </w:rPr>
      </w:pPr>
      <w:r>
        <w:rPr>
          <w:sz w:val="24"/>
          <w:szCs w:val="24"/>
          <w:rtl/>
        </w:rPr>
        <w:t>עד כמה ממשק המשחק היה נוח לך?</w:t>
      </w:r>
    </w:p>
    <w:tbl>
      <w:tblPr>
        <w:tblStyle w:val="ae"/>
        <w:bidiVisual/>
        <w:tblW w:w="0" w:type="auto"/>
        <w:tblLook w:val="04A0" w:firstRow="1" w:lastRow="0" w:firstColumn="1" w:lastColumn="0" w:noHBand="0" w:noVBand="1"/>
      </w:tblPr>
      <w:tblGrid>
        <w:gridCol w:w="1659"/>
        <w:gridCol w:w="1659"/>
        <w:gridCol w:w="1659"/>
        <w:gridCol w:w="1659"/>
        <w:gridCol w:w="1660"/>
      </w:tblGrid>
      <w:tr w:rsidR="008C72A6" w14:paraId="4FC5EB9A" w14:textId="77777777" w:rsidTr="008C72A6">
        <w:tc>
          <w:tcPr>
            <w:tcW w:w="1659" w:type="dxa"/>
            <w:tcBorders>
              <w:top w:val="single" w:sz="4" w:space="0" w:color="auto"/>
              <w:left w:val="single" w:sz="4" w:space="0" w:color="auto"/>
              <w:bottom w:val="single" w:sz="4" w:space="0" w:color="auto"/>
              <w:right w:val="single" w:sz="4" w:space="0" w:color="auto"/>
            </w:tcBorders>
            <w:hideMark/>
          </w:tcPr>
          <w:p w14:paraId="26EB9DCA" w14:textId="77777777" w:rsidR="008C72A6" w:rsidRDefault="008C72A6">
            <w:pPr>
              <w:jc w:val="center"/>
              <w:rPr>
                <w:b/>
                <w:bCs/>
                <w:sz w:val="24"/>
                <w:szCs w:val="24"/>
                <w:rtl/>
              </w:rPr>
            </w:pPr>
            <w:r>
              <w:rPr>
                <w:b/>
                <w:bCs/>
                <w:sz w:val="24"/>
                <w:szCs w:val="24"/>
                <w:rtl/>
              </w:rPr>
              <w:t>כלל לא</w:t>
            </w:r>
          </w:p>
        </w:tc>
        <w:tc>
          <w:tcPr>
            <w:tcW w:w="1659" w:type="dxa"/>
            <w:tcBorders>
              <w:top w:val="single" w:sz="4" w:space="0" w:color="auto"/>
              <w:left w:val="single" w:sz="4" w:space="0" w:color="auto"/>
              <w:bottom w:val="single" w:sz="4" w:space="0" w:color="auto"/>
              <w:right w:val="single" w:sz="4" w:space="0" w:color="auto"/>
            </w:tcBorders>
            <w:hideMark/>
          </w:tcPr>
          <w:p w14:paraId="3811284C" w14:textId="77777777" w:rsidR="008C72A6" w:rsidRDefault="008C72A6">
            <w:pPr>
              <w:rPr>
                <w:b/>
                <w:bCs/>
                <w:sz w:val="24"/>
                <w:szCs w:val="24"/>
                <w:rtl/>
              </w:rPr>
            </w:pPr>
            <w:r>
              <w:rPr>
                <w:b/>
                <w:bCs/>
                <w:sz w:val="24"/>
                <w:szCs w:val="24"/>
                <w:rtl/>
              </w:rPr>
              <w:t>במידה מועטה</w:t>
            </w:r>
          </w:p>
        </w:tc>
        <w:tc>
          <w:tcPr>
            <w:tcW w:w="1659" w:type="dxa"/>
            <w:tcBorders>
              <w:top w:val="single" w:sz="4" w:space="0" w:color="auto"/>
              <w:left w:val="single" w:sz="4" w:space="0" w:color="auto"/>
              <w:bottom w:val="single" w:sz="4" w:space="0" w:color="auto"/>
              <w:right w:val="single" w:sz="4" w:space="0" w:color="auto"/>
            </w:tcBorders>
            <w:hideMark/>
          </w:tcPr>
          <w:p w14:paraId="0543C441" w14:textId="77777777" w:rsidR="008C72A6" w:rsidRDefault="008C72A6">
            <w:pPr>
              <w:rPr>
                <w:b/>
                <w:bCs/>
                <w:sz w:val="24"/>
                <w:szCs w:val="24"/>
                <w:rtl/>
              </w:rPr>
            </w:pPr>
            <w:r>
              <w:rPr>
                <w:b/>
                <w:bCs/>
                <w:sz w:val="24"/>
                <w:szCs w:val="24"/>
                <w:rtl/>
              </w:rPr>
              <w:t>במידה בינונית</w:t>
            </w:r>
          </w:p>
        </w:tc>
        <w:tc>
          <w:tcPr>
            <w:tcW w:w="1659" w:type="dxa"/>
            <w:tcBorders>
              <w:top w:val="single" w:sz="4" w:space="0" w:color="auto"/>
              <w:left w:val="single" w:sz="4" w:space="0" w:color="auto"/>
              <w:bottom w:val="single" w:sz="4" w:space="0" w:color="auto"/>
              <w:right w:val="single" w:sz="4" w:space="0" w:color="auto"/>
            </w:tcBorders>
            <w:hideMark/>
          </w:tcPr>
          <w:p w14:paraId="13CCA085" w14:textId="77777777" w:rsidR="008C72A6" w:rsidRDefault="008C72A6">
            <w:pPr>
              <w:jc w:val="center"/>
              <w:rPr>
                <w:b/>
                <w:bCs/>
                <w:sz w:val="24"/>
                <w:szCs w:val="24"/>
                <w:rtl/>
              </w:rPr>
            </w:pPr>
            <w:r>
              <w:rPr>
                <w:b/>
                <w:bCs/>
                <w:sz w:val="24"/>
                <w:szCs w:val="24"/>
                <w:rtl/>
              </w:rPr>
              <w:t>במידה רבה</w:t>
            </w:r>
          </w:p>
        </w:tc>
        <w:tc>
          <w:tcPr>
            <w:tcW w:w="1660" w:type="dxa"/>
            <w:tcBorders>
              <w:top w:val="single" w:sz="4" w:space="0" w:color="auto"/>
              <w:left w:val="single" w:sz="4" w:space="0" w:color="auto"/>
              <w:bottom w:val="single" w:sz="4" w:space="0" w:color="auto"/>
              <w:right w:val="single" w:sz="4" w:space="0" w:color="auto"/>
            </w:tcBorders>
            <w:hideMark/>
          </w:tcPr>
          <w:p w14:paraId="2C36DCEB" w14:textId="77777777" w:rsidR="008C72A6" w:rsidRDefault="008C72A6">
            <w:pPr>
              <w:jc w:val="center"/>
              <w:rPr>
                <w:b/>
                <w:bCs/>
                <w:sz w:val="24"/>
                <w:szCs w:val="24"/>
                <w:rtl/>
              </w:rPr>
            </w:pPr>
            <w:r>
              <w:rPr>
                <w:b/>
                <w:bCs/>
                <w:sz w:val="24"/>
                <w:szCs w:val="24"/>
                <w:rtl/>
              </w:rPr>
              <w:t>במידה רבה מאוד</w:t>
            </w:r>
          </w:p>
        </w:tc>
      </w:tr>
    </w:tbl>
    <w:p w14:paraId="76EC50AD" w14:textId="77777777" w:rsidR="008C72A6" w:rsidRDefault="008C72A6" w:rsidP="008C72A6">
      <w:pPr>
        <w:rPr>
          <w:b/>
          <w:bCs/>
          <w:sz w:val="24"/>
          <w:szCs w:val="24"/>
          <w:rtl/>
        </w:rPr>
      </w:pPr>
    </w:p>
    <w:p w14:paraId="62E005F7" w14:textId="77777777" w:rsidR="008C72A6" w:rsidRDefault="008C72A6" w:rsidP="008C72A6">
      <w:pPr>
        <w:rPr>
          <w:sz w:val="24"/>
          <w:szCs w:val="24"/>
          <w:rtl/>
        </w:rPr>
      </w:pPr>
      <w:r>
        <w:rPr>
          <w:sz w:val="24"/>
          <w:szCs w:val="24"/>
          <w:rtl/>
        </w:rPr>
        <w:t>האם תרצה לשחק בו שוב?</w:t>
      </w:r>
    </w:p>
    <w:tbl>
      <w:tblPr>
        <w:tblStyle w:val="ae"/>
        <w:bidiVisual/>
        <w:tblW w:w="0" w:type="auto"/>
        <w:tblLook w:val="04A0" w:firstRow="1" w:lastRow="0" w:firstColumn="1" w:lastColumn="0" w:noHBand="0" w:noVBand="1"/>
      </w:tblPr>
      <w:tblGrid>
        <w:gridCol w:w="1659"/>
        <w:gridCol w:w="1659"/>
        <w:gridCol w:w="1659"/>
        <w:gridCol w:w="1659"/>
        <w:gridCol w:w="1660"/>
      </w:tblGrid>
      <w:tr w:rsidR="008C72A6" w14:paraId="6C8026C8" w14:textId="77777777" w:rsidTr="008C72A6">
        <w:tc>
          <w:tcPr>
            <w:tcW w:w="1659" w:type="dxa"/>
            <w:tcBorders>
              <w:top w:val="single" w:sz="4" w:space="0" w:color="auto"/>
              <w:left w:val="single" w:sz="4" w:space="0" w:color="auto"/>
              <w:bottom w:val="single" w:sz="4" w:space="0" w:color="auto"/>
              <w:right w:val="single" w:sz="4" w:space="0" w:color="auto"/>
            </w:tcBorders>
            <w:hideMark/>
          </w:tcPr>
          <w:p w14:paraId="4751BE28" w14:textId="77777777" w:rsidR="008C72A6" w:rsidRDefault="008C72A6">
            <w:pPr>
              <w:jc w:val="center"/>
              <w:rPr>
                <w:b/>
                <w:bCs/>
                <w:sz w:val="24"/>
                <w:szCs w:val="24"/>
                <w:rtl/>
              </w:rPr>
            </w:pPr>
            <w:r>
              <w:rPr>
                <w:b/>
                <w:bCs/>
                <w:sz w:val="24"/>
                <w:szCs w:val="24"/>
                <w:rtl/>
              </w:rPr>
              <w:t>כלל לא</w:t>
            </w:r>
          </w:p>
        </w:tc>
        <w:tc>
          <w:tcPr>
            <w:tcW w:w="1659" w:type="dxa"/>
            <w:tcBorders>
              <w:top w:val="single" w:sz="4" w:space="0" w:color="auto"/>
              <w:left w:val="single" w:sz="4" w:space="0" w:color="auto"/>
              <w:bottom w:val="single" w:sz="4" w:space="0" w:color="auto"/>
              <w:right w:val="single" w:sz="4" w:space="0" w:color="auto"/>
            </w:tcBorders>
            <w:hideMark/>
          </w:tcPr>
          <w:p w14:paraId="25F8CDD0" w14:textId="77777777" w:rsidR="008C72A6" w:rsidRDefault="008C72A6">
            <w:pPr>
              <w:rPr>
                <w:b/>
                <w:bCs/>
                <w:sz w:val="24"/>
                <w:szCs w:val="24"/>
                <w:rtl/>
              </w:rPr>
            </w:pPr>
            <w:r>
              <w:rPr>
                <w:b/>
                <w:bCs/>
                <w:sz w:val="24"/>
                <w:szCs w:val="24"/>
                <w:rtl/>
              </w:rPr>
              <w:t>במידה מועטה</w:t>
            </w:r>
          </w:p>
        </w:tc>
        <w:tc>
          <w:tcPr>
            <w:tcW w:w="1659" w:type="dxa"/>
            <w:tcBorders>
              <w:top w:val="single" w:sz="4" w:space="0" w:color="auto"/>
              <w:left w:val="single" w:sz="4" w:space="0" w:color="auto"/>
              <w:bottom w:val="single" w:sz="4" w:space="0" w:color="auto"/>
              <w:right w:val="single" w:sz="4" w:space="0" w:color="auto"/>
            </w:tcBorders>
            <w:hideMark/>
          </w:tcPr>
          <w:p w14:paraId="54FC70C3" w14:textId="77777777" w:rsidR="008C72A6" w:rsidRDefault="008C72A6">
            <w:pPr>
              <w:rPr>
                <w:b/>
                <w:bCs/>
                <w:sz w:val="24"/>
                <w:szCs w:val="24"/>
                <w:rtl/>
              </w:rPr>
            </w:pPr>
            <w:r>
              <w:rPr>
                <w:b/>
                <w:bCs/>
                <w:sz w:val="24"/>
                <w:szCs w:val="24"/>
                <w:rtl/>
              </w:rPr>
              <w:t>במידה בינונית</w:t>
            </w:r>
          </w:p>
        </w:tc>
        <w:tc>
          <w:tcPr>
            <w:tcW w:w="1659" w:type="dxa"/>
            <w:tcBorders>
              <w:top w:val="single" w:sz="4" w:space="0" w:color="auto"/>
              <w:left w:val="single" w:sz="4" w:space="0" w:color="auto"/>
              <w:bottom w:val="single" w:sz="4" w:space="0" w:color="auto"/>
              <w:right w:val="single" w:sz="4" w:space="0" w:color="auto"/>
            </w:tcBorders>
            <w:hideMark/>
          </w:tcPr>
          <w:p w14:paraId="737EDEA0" w14:textId="77777777" w:rsidR="008C72A6" w:rsidRDefault="008C72A6">
            <w:pPr>
              <w:jc w:val="center"/>
              <w:rPr>
                <w:b/>
                <w:bCs/>
                <w:sz w:val="24"/>
                <w:szCs w:val="24"/>
                <w:rtl/>
              </w:rPr>
            </w:pPr>
            <w:r>
              <w:rPr>
                <w:b/>
                <w:bCs/>
                <w:sz w:val="24"/>
                <w:szCs w:val="24"/>
                <w:rtl/>
              </w:rPr>
              <w:t>במידה רבה</w:t>
            </w:r>
          </w:p>
        </w:tc>
        <w:tc>
          <w:tcPr>
            <w:tcW w:w="1660" w:type="dxa"/>
            <w:tcBorders>
              <w:top w:val="single" w:sz="4" w:space="0" w:color="auto"/>
              <w:left w:val="single" w:sz="4" w:space="0" w:color="auto"/>
              <w:bottom w:val="single" w:sz="4" w:space="0" w:color="auto"/>
              <w:right w:val="single" w:sz="4" w:space="0" w:color="auto"/>
            </w:tcBorders>
            <w:hideMark/>
          </w:tcPr>
          <w:p w14:paraId="652F8EA4" w14:textId="77777777" w:rsidR="008C72A6" w:rsidRDefault="008C72A6">
            <w:pPr>
              <w:jc w:val="center"/>
              <w:rPr>
                <w:b/>
                <w:bCs/>
                <w:sz w:val="24"/>
                <w:szCs w:val="24"/>
                <w:rtl/>
              </w:rPr>
            </w:pPr>
            <w:r>
              <w:rPr>
                <w:b/>
                <w:bCs/>
                <w:sz w:val="24"/>
                <w:szCs w:val="24"/>
                <w:rtl/>
              </w:rPr>
              <w:t>במידה רבה מאוד</w:t>
            </w:r>
          </w:p>
        </w:tc>
      </w:tr>
    </w:tbl>
    <w:p w14:paraId="0B5CB481" w14:textId="77777777" w:rsidR="008C72A6" w:rsidRDefault="008C72A6" w:rsidP="008C72A6">
      <w:pPr>
        <w:rPr>
          <w:sz w:val="24"/>
          <w:szCs w:val="24"/>
          <w:rtl/>
        </w:rPr>
      </w:pPr>
    </w:p>
    <w:p w14:paraId="7E85776D" w14:textId="77777777" w:rsidR="008C72A6" w:rsidRDefault="008C72A6" w:rsidP="008C72A6">
      <w:pPr>
        <w:rPr>
          <w:sz w:val="24"/>
          <w:szCs w:val="24"/>
          <w:rtl/>
        </w:rPr>
      </w:pPr>
      <w:r>
        <w:rPr>
          <w:sz w:val="24"/>
          <w:szCs w:val="24"/>
          <w:rtl/>
        </w:rPr>
        <w:t>האם היו באגים במשחק?</w:t>
      </w:r>
    </w:p>
    <w:tbl>
      <w:tblPr>
        <w:tblStyle w:val="ae"/>
        <w:bidiVisual/>
        <w:tblW w:w="0" w:type="auto"/>
        <w:tblLook w:val="04A0" w:firstRow="1" w:lastRow="0" w:firstColumn="1" w:lastColumn="0" w:noHBand="0" w:noVBand="1"/>
      </w:tblPr>
      <w:tblGrid>
        <w:gridCol w:w="1659"/>
        <w:gridCol w:w="1659"/>
        <w:gridCol w:w="1659"/>
        <w:gridCol w:w="1659"/>
        <w:gridCol w:w="1660"/>
      </w:tblGrid>
      <w:tr w:rsidR="008C72A6" w14:paraId="1DE1E61F" w14:textId="77777777" w:rsidTr="008C72A6">
        <w:tc>
          <w:tcPr>
            <w:tcW w:w="1659" w:type="dxa"/>
            <w:tcBorders>
              <w:top w:val="single" w:sz="4" w:space="0" w:color="auto"/>
              <w:left w:val="single" w:sz="4" w:space="0" w:color="auto"/>
              <w:bottom w:val="single" w:sz="4" w:space="0" w:color="auto"/>
              <w:right w:val="single" w:sz="4" w:space="0" w:color="auto"/>
            </w:tcBorders>
            <w:hideMark/>
          </w:tcPr>
          <w:p w14:paraId="61438423" w14:textId="77777777" w:rsidR="008C72A6" w:rsidRDefault="008C72A6">
            <w:pPr>
              <w:jc w:val="center"/>
              <w:rPr>
                <w:b/>
                <w:bCs/>
                <w:sz w:val="24"/>
                <w:szCs w:val="24"/>
                <w:rtl/>
              </w:rPr>
            </w:pPr>
            <w:r>
              <w:rPr>
                <w:b/>
                <w:bCs/>
                <w:sz w:val="24"/>
                <w:szCs w:val="24"/>
                <w:rtl/>
              </w:rPr>
              <w:t>כלל לא</w:t>
            </w:r>
          </w:p>
        </w:tc>
        <w:tc>
          <w:tcPr>
            <w:tcW w:w="1659" w:type="dxa"/>
            <w:tcBorders>
              <w:top w:val="single" w:sz="4" w:space="0" w:color="auto"/>
              <w:left w:val="single" w:sz="4" w:space="0" w:color="auto"/>
              <w:bottom w:val="single" w:sz="4" w:space="0" w:color="auto"/>
              <w:right w:val="single" w:sz="4" w:space="0" w:color="auto"/>
            </w:tcBorders>
            <w:hideMark/>
          </w:tcPr>
          <w:p w14:paraId="76311026" w14:textId="77777777" w:rsidR="008C72A6" w:rsidRDefault="008C72A6">
            <w:pPr>
              <w:rPr>
                <w:b/>
                <w:bCs/>
                <w:sz w:val="24"/>
                <w:szCs w:val="24"/>
                <w:rtl/>
              </w:rPr>
            </w:pPr>
            <w:r>
              <w:rPr>
                <w:b/>
                <w:bCs/>
                <w:sz w:val="24"/>
                <w:szCs w:val="24"/>
                <w:rtl/>
              </w:rPr>
              <w:t>במידה מועטה</w:t>
            </w:r>
          </w:p>
        </w:tc>
        <w:tc>
          <w:tcPr>
            <w:tcW w:w="1659" w:type="dxa"/>
            <w:tcBorders>
              <w:top w:val="single" w:sz="4" w:space="0" w:color="auto"/>
              <w:left w:val="single" w:sz="4" w:space="0" w:color="auto"/>
              <w:bottom w:val="single" w:sz="4" w:space="0" w:color="auto"/>
              <w:right w:val="single" w:sz="4" w:space="0" w:color="auto"/>
            </w:tcBorders>
            <w:hideMark/>
          </w:tcPr>
          <w:p w14:paraId="53456F0D" w14:textId="77777777" w:rsidR="008C72A6" w:rsidRDefault="008C72A6">
            <w:pPr>
              <w:rPr>
                <w:b/>
                <w:bCs/>
                <w:sz w:val="24"/>
                <w:szCs w:val="24"/>
                <w:rtl/>
              </w:rPr>
            </w:pPr>
            <w:r>
              <w:rPr>
                <w:b/>
                <w:bCs/>
                <w:sz w:val="24"/>
                <w:szCs w:val="24"/>
                <w:rtl/>
              </w:rPr>
              <w:t>במידה בינונית</w:t>
            </w:r>
          </w:p>
        </w:tc>
        <w:tc>
          <w:tcPr>
            <w:tcW w:w="1659" w:type="dxa"/>
            <w:tcBorders>
              <w:top w:val="single" w:sz="4" w:space="0" w:color="auto"/>
              <w:left w:val="single" w:sz="4" w:space="0" w:color="auto"/>
              <w:bottom w:val="single" w:sz="4" w:space="0" w:color="auto"/>
              <w:right w:val="single" w:sz="4" w:space="0" w:color="auto"/>
            </w:tcBorders>
            <w:hideMark/>
          </w:tcPr>
          <w:p w14:paraId="29C21945" w14:textId="77777777" w:rsidR="008C72A6" w:rsidRDefault="008C72A6">
            <w:pPr>
              <w:jc w:val="center"/>
              <w:rPr>
                <w:b/>
                <w:bCs/>
                <w:sz w:val="24"/>
                <w:szCs w:val="24"/>
                <w:rtl/>
              </w:rPr>
            </w:pPr>
            <w:r>
              <w:rPr>
                <w:b/>
                <w:bCs/>
                <w:sz w:val="24"/>
                <w:szCs w:val="24"/>
                <w:rtl/>
              </w:rPr>
              <w:t>במידה רבה</w:t>
            </w:r>
          </w:p>
        </w:tc>
        <w:tc>
          <w:tcPr>
            <w:tcW w:w="1660" w:type="dxa"/>
            <w:tcBorders>
              <w:top w:val="single" w:sz="4" w:space="0" w:color="auto"/>
              <w:left w:val="single" w:sz="4" w:space="0" w:color="auto"/>
              <w:bottom w:val="single" w:sz="4" w:space="0" w:color="auto"/>
              <w:right w:val="single" w:sz="4" w:space="0" w:color="auto"/>
            </w:tcBorders>
            <w:hideMark/>
          </w:tcPr>
          <w:p w14:paraId="165033DA" w14:textId="77777777" w:rsidR="008C72A6" w:rsidRDefault="008C72A6">
            <w:pPr>
              <w:jc w:val="center"/>
              <w:rPr>
                <w:b/>
                <w:bCs/>
                <w:sz w:val="24"/>
                <w:szCs w:val="24"/>
                <w:rtl/>
              </w:rPr>
            </w:pPr>
            <w:r>
              <w:rPr>
                <w:b/>
                <w:bCs/>
                <w:sz w:val="24"/>
                <w:szCs w:val="24"/>
                <w:rtl/>
              </w:rPr>
              <w:t>במידה רבה מאוד</w:t>
            </w:r>
          </w:p>
        </w:tc>
      </w:tr>
    </w:tbl>
    <w:p w14:paraId="7E460860" w14:textId="77777777" w:rsidR="008C72A6" w:rsidRDefault="008C72A6" w:rsidP="008C72A6">
      <w:pPr>
        <w:rPr>
          <w:sz w:val="24"/>
          <w:szCs w:val="24"/>
          <w:rtl/>
        </w:rPr>
      </w:pPr>
    </w:p>
    <w:p w14:paraId="5FBC5843" w14:textId="77777777" w:rsidR="008C72A6" w:rsidRDefault="008C72A6" w:rsidP="008C72A6">
      <w:pPr>
        <w:rPr>
          <w:sz w:val="24"/>
          <w:szCs w:val="24"/>
          <w:rtl/>
        </w:rPr>
      </w:pPr>
      <w:r>
        <w:rPr>
          <w:sz w:val="24"/>
          <w:szCs w:val="24"/>
          <w:rtl/>
        </w:rPr>
        <w:lastRenderedPageBreak/>
        <w:t xml:space="preserve"> אם כן, פרט: </w:t>
      </w:r>
      <w:r>
        <w:rPr>
          <w:sz w:val="24"/>
          <w:szCs w:val="24"/>
          <w:rtl/>
        </w:rPr>
        <w:softHyphen/>
      </w:r>
      <w:r>
        <w:rPr>
          <w:sz w:val="24"/>
          <w:szCs w:val="24"/>
          <w:rtl/>
        </w:rPr>
        <w:softHyphen/>
      </w:r>
      <w:r>
        <w:rPr>
          <w:sz w:val="24"/>
          <w:szCs w:val="24"/>
          <w:rtl/>
        </w:rPr>
        <w:softHyphen/>
      </w:r>
      <w:r>
        <w:rPr>
          <w:sz w:val="24"/>
          <w:szCs w:val="24"/>
          <w:rtl/>
        </w:rPr>
        <w:softHyphen/>
      </w:r>
      <w:r>
        <w:rPr>
          <w:sz w:val="24"/>
          <w:szCs w:val="24"/>
          <w:rtl/>
        </w:rPr>
        <w:softHyphen/>
      </w:r>
      <w:r>
        <w:rPr>
          <w:sz w:val="24"/>
          <w:szCs w:val="24"/>
          <w:rtl/>
        </w:rPr>
        <w:softHyphen/>
      </w:r>
      <w:r>
        <w:rPr>
          <w:sz w:val="24"/>
          <w:szCs w:val="24"/>
          <w:rtl/>
        </w:rPr>
        <w:softHyphen/>
      </w:r>
      <w:r>
        <w:rPr>
          <w:sz w:val="24"/>
          <w:szCs w:val="24"/>
          <w:rtl/>
        </w:rPr>
        <w:softHyphen/>
      </w:r>
      <w:r>
        <w:rPr>
          <w:sz w:val="24"/>
          <w:szCs w:val="24"/>
          <w:rtl/>
        </w:rPr>
        <w:softHyphen/>
      </w:r>
      <w:r>
        <w:rPr>
          <w:sz w:val="24"/>
          <w:szCs w:val="24"/>
          <w:rtl/>
        </w:rPr>
        <w:softHyphen/>
      </w:r>
      <w:r>
        <w:rPr>
          <w:sz w:val="24"/>
          <w:szCs w:val="24"/>
          <w:rtl/>
        </w:rPr>
        <w:softHyphen/>
      </w:r>
      <w:r>
        <w:rPr>
          <w:sz w:val="24"/>
          <w:szCs w:val="24"/>
          <w:rtl/>
        </w:rPr>
        <w:softHyphen/>
      </w:r>
      <w:r>
        <w:rPr>
          <w:sz w:val="24"/>
          <w:szCs w:val="24"/>
          <w:rtl/>
        </w:rPr>
        <w:softHyphen/>
      </w:r>
      <w:r>
        <w:rPr>
          <w:sz w:val="24"/>
          <w:szCs w:val="24"/>
          <w:rtl/>
        </w:rPr>
        <w:softHyphen/>
      </w:r>
      <w:r>
        <w:rPr>
          <w:sz w:val="24"/>
          <w:szCs w:val="24"/>
          <w:rtl/>
        </w:rPr>
        <w:softHyphen/>
      </w:r>
      <w:r>
        <w:rPr>
          <w:sz w:val="24"/>
          <w:szCs w:val="24"/>
          <w:rtl/>
        </w:rPr>
        <w:softHyphen/>
      </w:r>
      <w:r>
        <w:rPr>
          <w:sz w:val="24"/>
          <w:szCs w:val="24"/>
          <w:rtl/>
        </w:rPr>
        <w:softHyphen/>
      </w:r>
      <w:r>
        <w:rPr>
          <w:sz w:val="24"/>
          <w:szCs w:val="24"/>
          <w:rtl/>
        </w:rPr>
        <w:softHyphen/>
        <w:t>__________________________________________________</w:t>
      </w:r>
    </w:p>
    <w:p w14:paraId="5792F940" w14:textId="77777777" w:rsidR="008C72A6" w:rsidRDefault="008C72A6" w:rsidP="008C72A6">
      <w:pPr>
        <w:rPr>
          <w:sz w:val="24"/>
          <w:szCs w:val="24"/>
          <w:rtl/>
        </w:rPr>
      </w:pPr>
      <w:r>
        <w:rPr>
          <w:sz w:val="24"/>
          <w:szCs w:val="24"/>
          <w:rtl/>
        </w:rPr>
        <w:t>___________________________________________________________</w:t>
      </w:r>
    </w:p>
    <w:p w14:paraId="3C70F034" w14:textId="77777777" w:rsidR="008C72A6" w:rsidRDefault="008C72A6" w:rsidP="008C72A6">
      <w:pPr>
        <w:rPr>
          <w:sz w:val="24"/>
          <w:szCs w:val="24"/>
          <w:rtl/>
        </w:rPr>
      </w:pPr>
      <w:r>
        <w:rPr>
          <w:sz w:val="24"/>
          <w:szCs w:val="24"/>
          <w:rtl/>
        </w:rPr>
        <w:t>___________________________________________________________</w:t>
      </w:r>
    </w:p>
    <w:p w14:paraId="53BBE091" w14:textId="77777777" w:rsidR="008C72A6" w:rsidRDefault="008C72A6" w:rsidP="008C72A6">
      <w:pPr>
        <w:rPr>
          <w:sz w:val="24"/>
          <w:szCs w:val="24"/>
          <w:rtl/>
        </w:rPr>
      </w:pPr>
      <w:r>
        <w:rPr>
          <w:sz w:val="24"/>
          <w:szCs w:val="24"/>
          <w:rtl/>
        </w:rPr>
        <w:t>האם יש לך הערות/נקודות לשיפור?</w:t>
      </w:r>
    </w:p>
    <w:p w14:paraId="69A3072B" w14:textId="77777777" w:rsidR="008C72A6" w:rsidRDefault="008C72A6" w:rsidP="008C72A6">
      <w:pPr>
        <w:rPr>
          <w:sz w:val="24"/>
          <w:szCs w:val="24"/>
          <w:rtl/>
        </w:rPr>
      </w:pPr>
      <w:r>
        <w:rPr>
          <w:sz w:val="24"/>
          <w:szCs w:val="24"/>
          <w:rtl/>
        </w:rPr>
        <w:t>אם כן, פרט: __________________________________________________</w:t>
      </w:r>
    </w:p>
    <w:p w14:paraId="2E56FD6D" w14:textId="77777777" w:rsidR="008C72A6" w:rsidRDefault="008C72A6" w:rsidP="008C72A6">
      <w:pPr>
        <w:rPr>
          <w:sz w:val="24"/>
          <w:szCs w:val="24"/>
          <w:rtl/>
        </w:rPr>
      </w:pPr>
      <w:r>
        <w:rPr>
          <w:sz w:val="24"/>
          <w:szCs w:val="24"/>
          <w:rtl/>
        </w:rPr>
        <w:t>___________________________________________________________</w:t>
      </w:r>
    </w:p>
    <w:p w14:paraId="5A44FB4A" w14:textId="77777777" w:rsidR="008C72A6" w:rsidRDefault="008C72A6" w:rsidP="008C72A6">
      <w:pPr>
        <w:rPr>
          <w:sz w:val="24"/>
          <w:szCs w:val="24"/>
          <w:rtl/>
        </w:rPr>
      </w:pPr>
      <w:r>
        <w:rPr>
          <w:sz w:val="24"/>
          <w:szCs w:val="24"/>
          <w:rtl/>
        </w:rPr>
        <w:t>___________________________________________________________</w:t>
      </w:r>
    </w:p>
    <w:p w14:paraId="236924AB" w14:textId="77777777" w:rsidR="008C72A6" w:rsidRDefault="008C72A6" w:rsidP="008C72A6">
      <w:pPr>
        <w:rPr>
          <w:sz w:val="24"/>
          <w:szCs w:val="24"/>
          <w:rtl/>
        </w:rPr>
      </w:pPr>
    </w:p>
    <w:p w14:paraId="13B08559" w14:textId="77777777" w:rsidR="008C72A6" w:rsidRDefault="008C72A6" w:rsidP="008C72A6">
      <w:pPr>
        <w:rPr>
          <w:sz w:val="24"/>
          <w:szCs w:val="24"/>
          <w:rtl/>
        </w:rPr>
      </w:pPr>
    </w:p>
    <w:p w14:paraId="13049760" w14:textId="77777777" w:rsidR="008C72A6" w:rsidRPr="00FC0BF3" w:rsidRDefault="008C72A6" w:rsidP="009D39E3">
      <w:pPr>
        <w:spacing w:line="360" w:lineRule="auto"/>
        <w:rPr>
          <w:rFonts w:cs="David"/>
          <w:sz w:val="28"/>
          <w:szCs w:val="28"/>
        </w:rPr>
      </w:pPr>
    </w:p>
    <w:bookmarkEnd w:id="0"/>
    <w:p w14:paraId="535F7EA8" w14:textId="77777777" w:rsidR="00AC4ECD" w:rsidRPr="009D39E3" w:rsidRDefault="00AC4ECD" w:rsidP="009D39E3"/>
    <w:sectPr w:rsidR="00AC4ECD" w:rsidRPr="009D39E3" w:rsidSect="00174F66">
      <w:headerReference w:type="default" r:id="rId19"/>
      <w:footerReference w:type="default" r:id="rId20"/>
      <w:pgSz w:w="11906" w:h="16838"/>
      <w:pgMar w:top="1440" w:right="1440" w:bottom="1440" w:left="1440"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Yoram" w:date="2022-04-06T11:13:00Z" w:initials="Y">
    <w:p w14:paraId="26EBB07B" w14:textId="77777777" w:rsidR="00DB5198" w:rsidRDefault="00DB5198">
      <w:pPr>
        <w:pStyle w:val="aa"/>
        <w:jc w:val="right"/>
      </w:pPr>
      <w:r>
        <w:rPr>
          <w:rStyle w:val="a9"/>
        </w:rPr>
        <w:annotationRef/>
      </w:r>
      <w:r>
        <w:rPr>
          <w:rFonts w:hint="eastAsia"/>
          <w:rtl/>
        </w:rPr>
        <w:t>אל</w:t>
      </w:r>
      <w:r>
        <w:rPr>
          <w:rtl/>
        </w:rPr>
        <w:t xml:space="preserve"> תמחקו את ההערות שלי</w:t>
      </w:r>
    </w:p>
    <w:p w14:paraId="3ADE15FB" w14:textId="77777777" w:rsidR="00DB5198" w:rsidRDefault="00DB5198">
      <w:pPr>
        <w:pStyle w:val="aa"/>
        <w:jc w:val="right"/>
      </w:pPr>
      <w:r>
        <w:rPr>
          <w:rFonts w:hint="eastAsia"/>
          <w:rtl/>
        </w:rPr>
        <w:t>תקנו</w:t>
      </w:r>
      <w:r>
        <w:rPr>
          <w:rtl/>
        </w:rPr>
        <w:t xml:space="preserve"> על פי ההערות במסמך עצמו, </w:t>
      </w:r>
    </w:p>
    <w:p w14:paraId="74FE19F8" w14:textId="77777777" w:rsidR="00DB5198" w:rsidRDefault="00DB5198" w:rsidP="002A31CF">
      <w:pPr>
        <w:pStyle w:val="aa"/>
        <w:jc w:val="right"/>
      </w:pPr>
      <w:r>
        <w:rPr>
          <w:rFonts w:hint="eastAsia"/>
          <w:rtl/>
        </w:rPr>
        <w:t>ואם</w:t>
      </w:r>
      <w:r>
        <w:rPr>
          <w:rtl/>
        </w:rPr>
        <w:t xml:space="preserve"> יש צורך הסבירו בתשובה להערה (</w:t>
      </w:r>
      <w:r>
        <w:t>Reply</w:t>
      </w:r>
      <w:r>
        <w:rPr>
          <w:rtl/>
        </w:rPr>
        <w:t>)</w:t>
      </w:r>
    </w:p>
  </w:comment>
  <w:comment w:id="8" w:author="Yoram" w:date="2022-04-06T10:55:00Z" w:initials="Y">
    <w:p w14:paraId="0BACC3B8" w14:textId="53372C7D" w:rsidR="00EB58E2" w:rsidRDefault="00EB58E2" w:rsidP="00265FE0">
      <w:pPr>
        <w:pStyle w:val="aa"/>
        <w:jc w:val="right"/>
      </w:pPr>
      <w:r>
        <w:rPr>
          <w:rStyle w:val="a9"/>
        </w:rPr>
        <w:annotationRef/>
      </w:r>
      <w:r>
        <w:rPr>
          <w:rFonts w:hint="eastAsia"/>
          <w:rtl/>
        </w:rPr>
        <w:t>חובה</w:t>
      </w:r>
      <w:r>
        <w:rPr>
          <w:rtl/>
        </w:rPr>
        <w:t xml:space="preserve"> להשאיר את הסימון הצהוב וקו תחתי בכל מקום בו צריך למלא תוכן</w:t>
      </w:r>
    </w:p>
  </w:comment>
  <w:comment w:id="9" w:author="Yoram" w:date="2022-04-06T10:56:00Z" w:initials="Y">
    <w:p w14:paraId="47399DB0" w14:textId="77777777" w:rsidR="00EB58E2" w:rsidRDefault="00EB58E2" w:rsidP="00BF70DF">
      <w:pPr>
        <w:pStyle w:val="aa"/>
        <w:jc w:val="right"/>
      </w:pPr>
      <w:r>
        <w:rPr>
          <w:rStyle w:val="a9"/>
        </w:rPr>
        <w:annotationRef/>
      </w:r>
      <w:r>
        <w:rPr>
          <w:rFonts w:hint="eastAsia"/>
          <w:rtl/>
        </w:rPr>
        <w:t>אם</w:t>
      </w:r>
      <w:r>
        <w:rPr>
          <w:rtl/>
        </w:rPr>
        <w:t xml:space="preserve"> המנחה אישר מחקו את ה"לא"</w:t>
      </w:r>
    </w:p>
  </w:comment>
  <w:comment w:id="15" w:author="Yoram" w:date="2022-04-06T10:58:00Z" w:initials="Y">
    <w:p w14:paraId="15B5428D" w14:textId="77777777" w:rsidR="004C5C8E" w:rsidRDefault="004C5C8E">
      <w:pPr>
        <w:pStyle w:val="aa"/>
        <w:jc w:val="right"/>
      </w:pPr>
      <w:r>
        <w:rPr>
          <w:rStyle w:val="a9"/>
        </w:rPr>
        <w:annotationRef/>
      </w:r>
      <w:r>
        <w:rPr>
          <w:rFonts w:hint="eastAsia"/>
          <w:rtl/>
        </w:rPr>
        <w:t>הסעיף</w:t>
      </w:r>
      <w:r>
        <w:rPr>
          <w:rtl/>
        </w:rPr>
        <w:t xml:space="preserve"> הזה מיועד לתת לנו מושג לגבי התוכן כך שנוכל לנסות להעריך איזה בעיות של אתיקה צפויות.</w:t>
      </w:r>
    </w:p>
    <w:p w14:paraId="65C6CE9F" w14:textId="77777777" w:rsidR="004C5C8E" w:rsidRDefault="004C5C8E">
      <w:pPr>
        <w:pStyle w:val="aa"/>
        <w:jc w:val="right"/>
      </w:pPr>
    </w:p>
    <w:p w14:paraId="16F19AD5" w14:textId="77777777" w:rsidR="004C5C8E" w:rsidRDefault="004C5C8E">
      <w:pPr>
        <w:pStyle w:val="aa"/>
        <w:jc w:val="right"/>
      </w:pPr>
      <w:r>
        <w:rPr>
          <w:rFonts w:hint="eastAsia"/>
          <w:rtl/>
        </w:rPr>
        <w:t>למשל</w:t>
      </w:r>
      <w:r>
        <w:rPr>
          <w:rtl/>
        </w:rPr>
        <w:t>, במשחקי מחשב עשוי להיות תוכן פוגעני - אלים, גס, מאיים, גזעני ועוד.</w:t>
      </w:r>
    </w:p>
    <w:p w14:paraId="4DCD9487" w14:textId="77777777" w:rsidR="004C5C8E" w:rsidRDefault="004C5C8E">
      <w:pPr>
        <w:pStyle w:val="aa"/>
        <w:jc w:val="right"/>
      </w:pPr>
    </w:p>
    <w:p w14:paraId="62C7CCE4" w14:textId="77777777" w:rsidR="004C5C8E" w:rsidRDefault="004C5C8E" w:rsidP="003A7E28">
      <w:pPr>
        <w:pStyle w:val="aa"/>
        <w:jc w:val="right"/>
      </w:pPr>
      <w:r>
        <w:rPr>
          <w:rFonts w:hint="eastAsia"/>
          <w:rtl/>
        </w:rPr>
        <w:t>על</w:t>
      </w:r>
      <w:r>
        <w:rPr>
          <w:rtl/>
        </w:rPr>
        <w:t xml:space="preserve"> כן צריך כאן להסביר על המשחק ביתר פרוט.</w:t>
      </w:r>
    </w:p>
  </w:comment>
  <w:comment w:id="21" w:author="Yoram" w:date="2022-04-06T11:00:00Z" w:initials="Y">
    <w:p w14:paraId="650714B6" w14:textId="77777777" w:rsidR="00BE748E" w:rsidRDefault="004C5C8E">
      <w:pPr>
        <w:pStyle w:val="aa"/>
        <w:jc w:val="right"/>
      </w:pPr>
      <w:r>
        <w:rPr>
          <w:rStyle w:val="a9"/>
        </w:rPr>
        <w:annotationRef/>
      </w:r>
      <w:r w:rsidR="00BE748E">
        <w:rPr>
          <w:rFonts w:hint="eastAsia"/>
          <w:rtl/>
        </w:rPr>
        <w:t>א</w:t>
      </w:r>
      <w:r w:rsidR="00BE748E">
        <w:rPr>
          <w:rtl/>
        </w:rPr>
        <w:t>. כמה?</w:t>
      </w:r>
    </w:p>
    <w:p w14:paraId="5BB276C3" w14:textId="77777777" w:rsidR="00BE748E" w:rsidRDefault="00BE748E">
      <w:pPr>
        <w:pStyle w:val="aa"/>
        <w:jc w:val="right"/>
      </w:pPr>
      <w:r>
        <w:rPr>
          <w:rFonts w:hint="eastAsia"/>
          <w:rtl/>
        </w:rPr>
        <w:t>חישבו</w:t>
      </w:r>
      <w:r>
        <w:rPr>
          <w:rtl/>
        </w:rPr>
        <w:t xml:space="preserve"> מה המינימום שיספיק לכם.</w:t>
      </w:r>
    </w:p>
    <w:p w14:paraId="6882FF36" w14:textId="77777777" w:rsidR="00BE748E" w:rsidRDefault="00BE748E">
      <w:pPr>
        <w:pStyle w:val="aa"/>
        <w:jc w:val="right"/>
      </w:pPr>
    </w:p>
    <w:p w14:paraId="0485BBCC" w14:textId="77777777" w:rsidR="00BE748E" w:rsidRDefault="00BE748E" w:rsidP="0087055E">
      <w:pPr>
        <w:pStyle w:val="aa"/>
        <w:jc w:val="right"/>
      </w:pPr>
      <w:r>
        <w:rPr>
          <w:rFonts w:hint="eastAsia"/>
          <w:rtl/>
        </w:rPr>
        <w:t>ב</w:t>
      </w:r>
      <w:r>
        <w:rPr>
          <w:rtl/>
        </w:rPr>
        <w:t xml:space="preserve">. אני מזכיר: אם אלה </w:t>
      </w:r>
      <w:r>
        <w:rPr>
          <w:rFonts w:hint="eastAsia"/>
          <w:b/>
          <w:bCs/>
          <w:rtl/>
        </w:rPr>
        <w:t>עמיתים</w:t>
      </w:r>
      <w:r>
        <w:rPr>
          <w:b/>
          <w:bCs/>
          <w:rtl/>
        </w:rPr>
        <w:t xml:space="preserve"> בקורס הפרויקטים </w:t>
      </w:r>
      <w:r>
        <w:rPr>
          <w:rFonts w:hint="eastAsia"/>
          <w:rtl/>
        </w:rPr>
        <w:t>אזי</w:t>
      </w:r>
      <w:r>
        <w:rPr>
          <w:rtl/>
        </w:rPr>
        <w:t xml:space="preserve"> וועדת האתיקה של החוג מספיקה. אחרת יש צורך לקבל אישור גם מוועדת האתיקה של המכללה (וזה לוקח עוד קצת זמן).</w:t>
      </w:r>
    </w:p>
  </w:comment>
  <w:comment w:id="29" w:author="Yoram" w:date="2022-04-06T11:01:00Z" w:initials="Y">
    <w:p w14:paraId="08A29AAE" w14:textId="19823A48" w:rsidR="004C5C8E" w:rsidRDefault="004C5C8E" w:rsidP="00944893">
      <w:pPr>
        <w:pStyle w:val="aa"/>
        <w:jc w:val="right"/>
      </w:pPr>
      <w:r>
        <w:rPr>
          <w:rStyle w:val="a9"/>
        </w:rPr>
        <w:annotationRef/>
      </w:r>
      <w:r>
        <w:rPr>
          <w:rFonts w:hint="eastAsia"/>
          <w:rtl/>
        </w:rPr>
        <w:t>החזירו</w:t>
      </w:r>
      <w:r>
        <w:rPr>
          <w:rtl/>
        </w:rPr>
        <w:t xml:space="preserve"> את הרקע הצהוב ואת הקו התחתי בכל מקום בו יש תוכן למילוי, גם בסעיפים אלה</w:t>
      </w:r>
    </w:p>
  </w:comment>
  <w:comment w:id="30" w:author="Yoram" w:date="2022-04-06T11:02:00Z" w:initials="Y">
    <w:p w14:paraId="104523FC" w14:textId="77777777" w:rsidR="004C5C8E" w:rsidRDefault="004C5C8E">
      <w:pPr>
        <w:pStyle w:val="aa"/>
        <w:jc w:val="right"/>
      </w:pPr>
      <w:r>
        <w:rPr>
          <w:rStyle w:val="a9"/>
        </w:rPr>
        <w:annotationRef/>
      </w:r>
      <w:r>
        <w:rPr>
          <w:rFonts w:hint="eastAsia"/>
          <w:rtl/>
        </w:rPr>
        <w:t>זה</w:t>
      </w:r>
      <w:r>
        <w:rPr>
          <w:rtl/>
        </w:rPr>
        <w:t xml:space="preserve"> הרבה מאוד</w:t>
      </w:r>
    </w:p>
    <w:p w14:paraId="47822E19" w14:textId="77777777" w:rsidR="004C5C8E" w:rsidRDefault="004C5C8E" w:rsidP="00A435E9">
      <w:pPr>
        <w:pStyle w:val="aa"/>
        <w:jc w:val="right"/>
      </w:pPr>
      <w:r>
        <w:rPr>
          <w:rFonts w:hint="eastAsia"/>
          <w:rtl/>
        </w:rPr>
        <w:t>אני</w:t>
      </w:r>
      <w:r>
        <w:rPr>
          <w:rtl/>
        </w:rPr>
        <w:t xml:space="preserve"> מקווה שיהיו לכם נבדקים</w:t>
      </w:r>
    </w:p>
  </w:comment>
  <w:comment w:id="73" w:author="Yoram" w:date="2022-04-06T11:06:00Z" w:initials="Y">
    <w:p w14:paraId="2D073F0D" w14:textId="77777777" w:rsidR="00BE748E" w:rsidRDefault="00BE748E">
      <w:pPr>
        <w:pStyle w:val="aa"/>
        <w:jc w:val="right"/>
      </w:pPr>
      <w:r>
        <w:rPr>
          <w:rStyle w:val="a9"/>
        </w:rPr>
        <w:annotationRef/>
      </w:r>
      <w:r>
        <w:rPr>
          <w:rFonts w:hint="eastAsia"/>
          <w:rtl/>
        </w:rPr>
        <w:t>כל</w:t>
      </w:r>
      <w:r>
        <w:rPr>
          <w:rtl/>
        </w:rPr>
        <w:t xml:space="preserve"> זה צריך להסתכם ל 1 חודש (שכתבתם במשך המחקר)</w:t>
      </w:r>
    </w:p>
    <w:p w14:paraId="0A0AA23A" w14:textId="77777777" w:rsidR="00BE748E" w:rsidRDefault="00BE748E" w:rsidP="00AE1574">
      <w:pPr>
        <w:pStyle w:val="aa"/>
        <w:jc w:val="right"/>
      </w:pPr>
      <w:r>
        <w:rPr>
          <w:rFonts w:hint="eastAsia"/>
          <w:rtl/>
        </w:rPr>
        <w:t>לכן</w:t>
      </w:r>
      <w:r>
        <w:rPr>
          <w:rtl/>
        </w:rPr>
        <w:t xml:space="preserve"> מומלץ שליש חודש לכל משימה</w:t>
      </w:r>
    </w:p>
  </w:comment>
  <w:comment w:id="80" w:author="Yoram" w:date="2022-04-06T11:07:00Z" w:initials="Y">
    <w:p w14:paraId="592790F5" w14:textId="77777777" w:rsidR="00BE748E" w:rsidRDefault="00BE748E" w:rsidP="00B30901">
      <w:pPr>
        <w:pStyle w:val="aa"/>
        <w:jc w:val="right"/>
      </w:pPr>
      <w:r>
        <w:rPr>
          <w:rStyle w:val="a9"/>
        </w:rPr>
        <w:annotationRef/>
      </w:r>
      <w:r>
        <w:rPr>
          <w:rFonts w:hint="eastAsia"/>
          <w:rtl/>
        </w:rPr>
        <w:t>זה</w:t>
      </w:r>
      <w:r>
        <w:rPr>
          <w:rtl/>
        </w:rPr>
        <w:t xml:space="preserve"> לא תואם מה שמופיע למעלה. היו עקביים</w:t>
      </w:r>
    </w:p>
  </w:comment>
  <w:comment w:id="85" w:author="Yoram" w:date="2022-04-06T11:08:00Z" w:initials="Y">
    <w:p w14:paraId="2A87CCE0" w14:textId="77777777" w:rsidR="00C16876" w:rsidRDefault="00C16876">
      <w:pPr>
        <w:pStyle w:val="aa"/>
        <w:jc w:val="right"/>
      </w:pPr>
      <w:r>
        <w:rPr>
          <w:rStyle w:val="a9"/>
        </w:rPr>
        <w:annotationRef/>
      </w:r>
      <w:r>
        <w:rPr>
          <w:rFonts w:hint="eastAsia"/>
          <w:rtl/>
        </w:rPr>
        <w:t>זה</w:t>
      </w:r>
      <w:r>
        <w:rPr>
          <w:rtl/>
        </w:rPr>
        <w:t xml:space="preserve"> נוסח רזה וחסר ממש.</w:t>
      </w:r>
    </w:p>
    <w:p w14:paraId="36CB7190" w14:textId="77777777" w:rsidR="00C16876" w:rsidRDefault="00C16876">
      <w:pPr>
        <w:pStyle w:val="aa"/>
        <w:jc w:val="right"/>
      </w:pPr>
      <w:r>
        <w:rPr>
          <w:rFonts w:hint="eastAsia"/>
          <w:rtl/>
        </w:rPr>
        <w:t>נסחו</w:t>
      </w:r>
      <w:r>
        <w:rPr>
          <w:rtl/>
        </w:rPr>
        <w:t xml:space="preserve"> מודעה אמיתית:</w:t>
      </w:r>
    </w:p>
    <w:p w14:paraId="35D06007" w14:textId="77777777" w:rsidR="00C16876" w:rsidRDefault="00C16876" w:rsidP="00DE7703">
      <w:pPr>
        <w:pStyle w:val="aa"/>
        <w:jc w:val="right"/>
      </w:pPr>
      <w:r>
        <w:rPr>
          <w:rFonts w:hint="eastAsia"/>
          <w:rtl/>
        </w:rPr>
        <w:t>מי</w:t>
      </w:r>
      <w:r>
        <w:rPr>
          <w:rtl/>
        </w:rPr>
        <w:t xml:space="preserve"> אתם, מה אתם מבקשים, איפה זה יקרה, כמה זמן נדרש, מה התגמול , וסיימו בתודה לבבית</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4FE19F8" w15:done="0"/>
  <w15:commentEx w15:paraId="0BACC3B8" w15:done="0"/>
  <w15:commentEx w15:paraId="47399DB0" w15:done="0"/>
  <w15:commentEx w15:paraId="62C7CCE4" w15:done="0"/>
  <w15:commentEx w15:paraId="0485BBCC" w15:done="0"/>
  <w15:commentEx w15:paraId="08A29AAE" w15:done="0"/>
  <w15:commentEx w15:paraId="47822E19" w15:done="0"/>
  <w15:commentEx w15:paraId="0A0AA23A" w15:done="0"/>
  <w15:commentEx w15:paraId="592790F5" w15:done="0"/>
  <w15:commentEx w15:paraId="35D0600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7F455" w16cex:dateUtc="2022-04-06T08:13:00Z"/>
  <w16cex:commentExtensible w16cex:durableId="25F7F039" w16cex:dateUtc="2022-04-06T07:55:00Z"/>
  <w16cex:commentExtensible w16cex:durableId="25F7F064" w16cex:dateUtc="2022-04-06T07:56:00Z"/>
  <w16cex:commentExtensible w16cex:durableId="25F7F0E9" w16cex:dateUtc="2022-04-06T07:58:00Z"/>
  <w16cex:commentExtensible w16cex:durableId="25F7F142" w16cex:dateUtc="2022-04-06T08:00:00Z"/>
  <w16cex:commentExtensible w16cex:durableId="25F7F18A" w16cex:dateUtc="2022-04-06T08:01:00Z"/>
  <w16cex:commentExtensible w16cex:durableId="25F7F1B9" w16cex:dateUtc="2022-04-06T08:02:00Z"/>
  <w16cex:commentExtensible w16cex:durableId="25F7F2B9" w16cex:dateUtc="2022-04-06T08:06:00Z"/>
  <w16cex:commentExtensible w16cex:durableId="25F7F302" w16cex:dateUtc="2022-04-06T08:07:00Z"/>
  <w16cex:commentExtensible w16cex:durableId="25F7F344" w16cex:dateUtc="2022-04-06T08: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4FE19F8" w16cid:durableId="25F7F455"/>
  <w16cid:commentId w16cid:paraId="0BACC3B8" w16cid:durableId="25F7F039"/>
  <w16cid:commentId w16cid:paraId="47399DB0" w16cid:durableId="25F7F064"/>
  <w16cid:commentId w16cid:paraId="62C7CCE4" w16cid:durableId="25F7F0E9"/>
  <w16cid:commentId w16cid:paraId="0485BBCC" w16cid:durableId="25F7F142"/>
  <w16cid:commentId w16cid:paraId="08A29AAE" w16cid:durableId="25F7F18A"/>
  <w16cid:commentId w16cid:paraId="47822E19" w16cid:durableId="25F7F1B9"/>
  <w16cid:commentId w16cid:paraId="0A0AA23A" w16cid:durableId="25F7F2B9"/>
  <w16cid:commentId w16cid:paraId="592790F5" w16cid:durableId="25F7F302"/>
  <w16cid:commentId w16cid:paraId="35D06007" w16cid:durableId="25F7F34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431B32" w14:textId="77777777" w:rsidR="007B5131" w:rsidRDefault="007B5131" w:rsidP="009D39E3">
      <w:pPr>
        <w:spacing w:after="0" w:line="240" w:lineRule="auto"/>
      </w:pPr>
      <w:r>
        <w:separator/>
      </w:r>
    </w:p>
  </w:endnote>
  <w:endnote w:type="continuationSeparator" w:id="0">
    <w:p w14:paraId="7184BE82" w14:textId="77777777" w:rsidR="007B5131" w:rsidRDefault="007B5131" w:rsidP="009D39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AD903" w14:textId="7CE5799B" w:rsidR="00FD15D9" w:rsidRDefault="00BD2F83" w:rsidP="00FD15D9">
    <w:pPr>
      <w:pStyle w:val="a5"/>
      <w:jc w:val="center"/>
    </w:pPr>
    <w:r>
      <w:rPr>
        <w:noProof/>
      </w:rPr>
      <w:drawing>
        <wp:inline distT="0" distB="0" distL="0" distR="0" wp14:anchorId="0CDBB1C6" wp14:editId="633F9E04">
          <wp:extent cx="4986960" cy="682811"/>
          <wp:effectExtent l="0" t="0" r="444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אופטומטריה-תחתית.png"/>
                  <pic:cNvPicPr/>
                </pic:nvPicPr>
                <pic:blipFill>
                  <a:blip r:embed="rId1">
                    <a:extLst>
                      <a:ext uri="{28A0092B-C50C-407E-A947-70E740481C1C}">
                        <a14:useLocalDpi xmlns:a14="http://schemas.microsoft.com/office/drawing/2010/main" val="0"/>
                      </a:ext>
                    </a:extLst>
                  </a:blip>
                  <a:stretch>
                    <a:fillRect/>
                  </a:stretch>
                </pic:blipFill>
                <pic:spPr>
                  <a:xfrm>
                    <a:off x="0" y="0"/>
                    <a:ext cx="4986960" cy="682811"/>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55C033" w14:textId="77777777" w:rsidR="007B5131" w:rsidRDefault="007B5131" w:rsidP="009D39E3">
      <w:pPr>
        <w:spacing w:after="0" w:line="240" w:lineRule="auto"/>
      </w:pPr>
      <w:r>
        <w:separator/>
      </w:r>
    </w:p>
  </w:footnote>
  <w:footnote w:type="continuationSeparator" w:id="0">
    <w:p w14:paraId="7BABDA82" w14:textId="77777777" w:rsidR="007B5131" w:rsidRDefault="007B5131" w:rsidP="009D39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2089266535"/>
      <w:docPartObj>
        <w:docPartGallery w:val="Page Numbers (Top of Page)"/>
        <w:docPartUnique/>
      </w:docPartObj>
    </w:sdtPr>
    <w:sdtEndPr/>
    <w:sdtContent>
      <w:p w14:paraId="32B8A860" w14:textId="2933AB6C" w:rsidR="006D6D49" w:rsidRDefault="006D6D49">
        <w:pPr>
          <w:pStyle w:val="a3"/>
          <w:jc w:val="right"/>
        </w:pPr>
        <w:r>
          <w:fldChar w:fldCharType="begin"/>
        </w:r>
        <w:r>
          <w:instrText>PAGE   \* MERGEFORMAT</w:instrText>
        </w:r>
        <w:r>
          <w:fldChar w:fldCharType="separate"/>
        </w:r>
        <w:r>
          <w:rPr>
            <w:rtl/>
            <w:lang w:val="he-IL"/>
          </w:rPr>
          <w:t>2</w:t>
        </w:r>
        <w:r>
          <w:fldChar w:fldCharType="end"/>
        </w:r>
      </w:p>
    </w:sdtContent>
  </w:sdt>
  <w:p w14:paraId="6D39C52F" w14:textId="77777777" w:rsidR="006D6D49" w:rsidRDefault="006D6D49">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52D45"/>
    <w:multiLevelType w:val="hybridMultilevel"/>
    <w:tmpl w:val="4EF815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3CE4A65"/>
    <w:multiLevelType w:val="hybridMultilevel"/>
    <w:tmpl w:val="E3F4CC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57D02D7"/>
    <w:multiLevelType w:val="hybridMultilevel"/>
    <w:tmpl w:val="2AB6EE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4BF71103"/>
    <w:multiLevelType w:val="hybridMultilevel"/>
    <w:tmpl w:val="20363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174328"/>
    <w:multiLevelType w:val="hybridMultilevel"/>
    <w:tmpl w:val="318AD5BA"/>
    <w:lvl w:ilvl="0" w:tplc="F4A2AEF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A73EAC"/>
    <w:multiLevelType w:val="hybridMultilevel"/>
    <w:tmpl w:val="AD0A00BE"/>
    <w:lvl w:ilvl="0" w:tplc="72E4067A">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16cid:durableId="9112398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152329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63897093">
    <w:abstractNumId w:val="3"/>
  </w:num>
  <w:num w:numId="4" w16cid:durableId="1169053626">
    <w:abstractNumId w:val="1"/>
  </w:num>
  <w:num w:numId="5" w16cid:durableId="1944876837">
    <w:abstractNumId w:val="0"/>
  </w:num>
  <w:num w:numId="6" w16cid:durableId="69030424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oram">
    <w15:presenceInfo w15:providerId="None" w15:userId="Yoram"/>
  </w15:person>
  <w15:person w15:author="Eliachar Feig">
    <w15:presenceInfo w15:providerId="Windows Live" w15:userId="48cd05e3b6986d5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D39E3"/>
    <w:rsid w:val="00001D5D"/>
    <w:rsid w:val="00010645"/>
    <w:rsid w:val="0002406E"/>
    <w:rsid w:val="00024840"/>
    <w:rsid w:val="000750FC"/>
    <w:rsid w:val="000848AA"/>
    <w:rsid w:val="00086463"/>
    <w:rsid w:val="00091341"/>
    <w:rsid w:val="000B54B5"/>
    <w:rsid w:val="000B726B"/>
    <w:rsid w:val="000C6655"/>
    <w:rsid w:val="0012070D"/>
    <w:rsid w:val="00144144"/>
    <w:rsid w:val="00144D07"/>
    <w:rsid w:val="001550CB"/>
    <w:rsid w:val="00157A36"/>
    <w:rsid w:val="00187F5B"/>
    <w:rsid w:val="001B6E4A"/>
    <w:rsid w:val="001C33CF"/>
    <w:rsid w:val="0020443F"/>
    <w:rsid w:val="002207B1"/>
    <w:rsid w:val="00222AF2"/>
    <w:rsid w:val="002304AF"/>
    <w:rsid w:val="00232DEA"/>
    <w:rsid w:val="0023562E"/>
    <w:rsid w:val="00264037"/>
    <w:rsid w:val="00290B33"/>
    <w:rsid w:val="00292389"/>
    <w:rsid w:val="002A40F5"/>
    <w:rsid w:val="002B6992"/>
    <w:rsid w:val="002C0A6A"/>
    <w:rsid w:val="002C3498"/>
    <w:rsid w:val="002C6F5B"/>
    <w:rsid w:val="002E48EA"/>
    <w:rsid w:val="002E6EE1"/>
    <w:rsid w:val="002E7EE2"/>
    <w:rsid w:val="003357F8"/>
    <w:rsid w:val="00383164"/>
    <w:rsid w:val="00386EB1"/>
    <w:rsid w:val="003B4F54"/>
    <w:rsid w:val="003C450B"/>
    <w:rsid w:val="003D5CA9"/>
    <w:rsid w:val="003D7E65"/>
    <w:rsid w:val="003F07F5"/>
    <w:rsid w:val="004064C0"/>
    <w:rsid w:val="00413897"/>
    <w:rsid w:val="00471ADD"/>
    <w:rsid w:val="004C5486"/>
    <w:rsid w:val="004C5C8E"/>
    <w:rsid w:val="004D39CB"/>
    <w:rsid w:val="004D54BB"/>
    <w:rsid w:val="004D7E6E"/>
    <w:rsid w:val="004F6659"/>
    <w:rsid w:val="00507855"/>
    <w:rsid w:val="00557178"/>
    <w:rsid w:val="0058235D"/>
    <w:rsid w:val="00584241"/>
    <w:rsid w:val="00591A40"/>
    <w:rsid w:val="005B3A78"/>
    <w:rsid w:val="005C5B32"/>
    <w:rsid w:val="005F3708"/>
    <w:rsid w:val="00601713"/>
    <w:rsid w:val="00632DF2"/>
    <w:rsid w:val="00633188"/>
    <w:rsid w:val="00634C9D"/>
    <w:rsid w:val="00660D03"/>
    <w:rsid w:val="006612FE"/>
    <w:rsid w:val="006924FB"/>
    <w:rsid w:val="006B7218"/>
    <w:rsid w:val="006C160B"/>
    <w:rsid w:val="006D0784"/>
    <w:rsid w:val="006D1ED4"/>
    <w:rsid w:val="006D3CE3"/>
    <w:rsid w:val="006D6ADC"/>
    <w:rsid w:val="006D6D49"/>
    <w:rsid w:val="006E2F76"/>
    <w:rsid w:val="006F6EF4"/>
    <w:rsid w:val="006F7B15"/>
    <w:rsid w:val="00715F1B"/>
    <w:rsid w:val="00721A9F"/>
    <w:rsid w:val="00722C96"/>
    <w:rsid w:val="007338B9"/>
    <w:rsid w:val="00751D49"/>
    <w:rsid w:val="00767D9C"/>
    <w:rsid w:val="007A50C2"/>
    <w:rsid w:val="007B0CBC"/>
    <w:rsid w:val="007B1B64"/>
    <w:rsid w:val="007B5131"/>
    <w:rsid w:val="007C58CC"/>
    <w:rsid w:val="007C702F"/>
    <w:rsid w:val="007D0C87"/>
    <w:rsid w:val="007D1166"/>
    <w:rsid w:val="007D7B99"/>
    <w:rsid w:val="0081295A"/>
    <w:rsid w:val="00821CBC"/>
    <w:rsid w:val="0084175A"/>
    <w:rsid w:val="0088002B"/>
    <w:rsid w:val="00883C3D"/>
    <w:rsid w:val="008C5082"/>
    <w:rsid w:val="008C72A6"/>
    <w:rsid w:val="008D0C2E"/>
    <w:rsid w:val="008D141D"/>
    <w:rsid w:val="008E0FE8"/>
    <w:rsid w:val="0090319C"/>
    <w:rsid w:val="00904A32"/>
    <w:rsid w:val="0092379D"/>
    <w:rsid w:val="0092451C"/>
    <w:rsid w:val="00924907"/>
    <w:rsid w:val="009500A9"/>
    <w:rsid w:val="00955112"/>
    <w:rsid w:val="0098055C"/>
    <w:rsid w:val="00980831"/>
    <w:rsid w:val="009B2C57"/>
    <w:rsid w:val="009B583A"/>
    <w:rsid w:val="009B5CA3"/>
    <w:rsid w:val="009D205C"/>
    <w:rsid w:val="009D39E3"/>
    <w:rsid w:val="00A0345A"/>
    <w:rsid w:val="00A42213"/>
    <w:rsid w:val="00A43BF6"/>
    <w:rsid w:val="00A43DBA"/>
    <w:rsid w:val="00A523F3"/>
    <w:rsid w:val="00A66E1F"/>
    <w:rsid w:val="00A765F9"/>
    <w:rsid w:val="00A77746"/>
    <w:rsid w:val="00A93FC2"/>
    <w:rsid w:val="00AB60BF"/>
    <w:rsid w:val="00AC4ECD"/>
    <w:rsid w:val="00AE5066"/>
    <w:rsid w:val="00AF04F4"/>
    <w:rsid w:val="00AF125A"/>
    <w:rsid w:val="00B00B48"/>
    <w:rsid w:val="00B12FFE"/>
    <w:rsid w:val="00B65984"/>
    <w:rsid w:val="00B910EE"/>
    <w:rsid w:val="00B930C9"/>
    <w:rsid w:val="00B9720B"/>
    <w:rsid w:val="00BB0543"/>
    <w:rsid w:val="00BD2F83"/>
    <w:rsid w:val="00BD6029"/>
    <w:rsid w:val="00BE023D"/>
    <w:rsid w:val="00BE34C9"/>
    <w:rsid w:val="00BE5524"/>
    <w:rsid w:val="00BE748E"/>
    <w:rsid w:val="00C16876"/>
    <w:rsid w:val="00C32111"/>
    <w:rsid w:val="00C359A0"/>
    <w:rsid w:val="00C4011A"/>
    <w:rsid w:val="00C47468"/>
    <w:rsid w:val="00CB2C37"/>
    <w:rsid w:val="00CE05CD"/>
    <w:rsid w:val="00CF4C5D"/>
    <w:rsid w:val="00D10DC2"/>
    <w:rsid w:val="00D11382"/>
    <w:rsid w:val="00D14EDA"/>
    <w:rsid w:val="00D33504"/>
    <w:rsid w:val="00D3429A"/>
    <w:rsid w:val="00D42CDE"/>
    <w:rsid w:val="00D80A56"/>
    <w:rsid w:val="00D850B4"/>
    <w:rsid w:val="00DB5198"/>
    <w:rsid w:val="00DC1FD0"/>
    <w:rsid w:val="00DF39FE"/>
    <w:rsid w:val="00E06BA9"/>
    <w:rsid w:val="00E13A11"/>
    <w:rsid w:val="00E476B7"/>
    <w:rsid w:val="00E53EAF"/>
    <w:rsid w:val="00E91105"/>
    <w:rsid w:val="00EB3AF5"/>
    <w:rsid w:val="00EB58E2"/>
    <w:rsid w:val="00EC0A69"/>
    <w:rsid w:val="00EE4D55"/>
    <w:rsid w:val="00EE5436"/>
    <w:rsid w:val="00F07403"/>
    <w:rsid w:val="00F51801"/>
    <w:rsid w:val="00F62BBC"/>
    <w:rsid w:val="00F86398"/>
    <w:rsid w:val="00F97CAD"/>
    <w:rsid w:val="00FC1BFF"/>
    <w:rsid w:val="00FD39C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9BB8B4"/>
  <w15:docId w15:val="{68DDAFCF-5FCC-43B7-88B1-5A9B693BE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D39E3"/>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D39E3"/>
    <w:pPr>
      <w:tabs>
        <w:tab w:val="center" w:pos="4513"/>
        <w:tab w:val="right" w:pos="9026"/>
      </w:tabs>
      <w:spacing w:after="0" w:line="240" w:lineRule="auto"/>
    </w:pPr>
  </w:style>
  <w:style w:type="character" w:customStyle="1" w:styleId="a4">
    <w:name w:val="כותרת עליונה תו"/>
    <w:basedOn w:val="a0"/>
    <w:link w:val="a3"/>
    <w:uiPriority w:val="99"/>
    <w:rsid w:val="009D39E3"/>
  </w:style>
  <w:style w:type="paragraph" w:styleId="a5">
    <w:name w:val="footer"/>
    <w:basedOn w:val="a"/>
    <w:link w:val="a6"/>
    <w:uiPriority w:val="99"/>
    <w:unhideWhenUsed/>
    <w:rsid w:val="009D39E3"/>
    <w:pPr>
      <w:tabs>
        <w:tab w:val="center" w:pos="4513"/>
        <w:tab w:val="right" w:pos="9026"/>
      </w:tabs>
      <w:spacing w:after="0" w:line="240" w:lineRule="auto"/>
    </w:pPr>
  </w:style>
  <w:style w:type="character" w:customStyle="1" w:styleId="a6">
    <w:name w:val="כותרת תחתונה תו"/>
    <w:basedOn w:val="a0"/>
    <w:link w:val="a5"/>
    <w:uiPriority w:val="99"/>
    <w:rsid w:val="009D39E3"/>
  </w:style>
  <w:style w:type="paragraph" w:styleId="a7">
    <w:name w:val="Balloon Text"/>
    <w:basedOn w:val="a"/>
    <w:link w:val="a8"/>
    <w:uiPriority w:val="99"/>
    <w:semiHidden/>
    <w:unhideWhenUsed/>
    <w:rsid w:val="00A523F3"/>
    <w:pPr>
      <w:spacing w:after="0" w:line="240" w:lineRule="auto"/>
    </w:pPr>
    <w:rPr>
      <w:rFonts w:ascii="Tahoma" w:hAnsi="Tahoma" w:cs="Tahoma"/>
      <w:sz w:val="18"/>
      <w:szCs w:val="18"/>
    </w:rPr>
  </w:style>
  <w:style w:type="character" w:customStyle="1" w:styleId="a8">
    <w:name w:val="טקסט בלונים תו"/>
    <w:basedOn w:val="a0"/>
    <w:link w:val="a7"/>
    <w:uiPriority w:val="99"/>
    <w:semiHidden/>
    <w:rsid w:val="00A523F3"/>
    <w:rPr>
      <w:rFonts w:ascii="Tahoma" w:hAnsi="Tahoma" w:cs="Tahoma"/>
      <w:sz w:val="18"/>
      <w:szCs w:val="18"/>
    </w:rPr>
  </w:style>
  <w:style w:type="character" w:styleId="a9">
    <w:name w:val="annotation reference"/>
    <w:basedOn w:val="a0"/>
    <w:uiPriority w:val="99"/>
    <w:semiHidden/>
    <w:unhideWhenUsed/>
    <w:rsid w:val="002C6F5B"/>
    <w:rPr>
      <w:sz w:val="16"/>
      <w:szCs w:val="16"/>
    </w:rPr>
  </w:style>
  <w:style w:type="paragraph" w:styleId="aa">
    <w:name w:val="annotation text"/>
    <w:basedOn w:val="a"/>
    <w:link w:val="ab"/>
    <w:uiPriority w:val="99"/>
    <w:unhideWhenUsed/>
    <w:rsid w:val="002C6F5B"/>
    <w:pPr>
      <w:spacing w:line="240" w:lineRule="auto"/>
    </w:pPr>
    <w:rPr>
      <w:sz w:val="20"/>
      <w:szCs w:val="20"/>
    </w:rPr>
  </w:style>
  <w:style w:type="character" w:customStyle="1" w:styleId="ab">
    <w:name w:val="טקסט הערה תו"/>
    <w:basedOn w:val="a0"/>
    <w:link w:val="aa"/>
    <w:uiPriority w:val="99"/>
    <w:rsid w:val="002C6F5B"/>
    <w:rPr>
      <w:sz w:val="20"/>
      <w:szCs w:val="20"/>
    </w:rPr>
  </w:style>
  <w:style w:type="paragraph" w:styleId="ac">
    <w:name w:val="annotation subject"/>
    <w:basedOn w:val="aa"/>
    <w:next w:val="aa"/>
    <w:link w:val="ad"/>
    <w:uiPriority w:val="99"/>
    <w:semiHidden/>
    <w:unhideWhenUsed/>
    <w:rsid w:val="002C6F5B"/>
    <w:rPr>
      <w:b/>
      <w:bCs/>
    </w:rPr>
  </w:style>
  <w:style w:type="character" w:customStyle="1" w:styleId="ad">
    <w:name w:val="נושא הערה תו"/>
    <w:basedOn w:val="ab"/>
    <w:link w:val="ac"/>
    <w:uiPriority w:val="99"/>
    <w:semiHidden/>
    <w:rsid w:val="002C6F5B"/>
    <w:rPr>
      <w:b/>
      <w:bCs/>
      <w:sz w:val="20"/>
      <w:szCs w:val="20"/>
    </w:rPr>
  </w:style>
  <w:style w:type="table" w:styleId="ae">
    <w:name w:val="Table Grid"/>
    <w:basedOn w:val="a1"/>
    <w:uiPriority w:val="39"/>
    <w:rsid w:val="00A93F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unhideWhenUsed/>
    <w:rsid w:val="00715F1B"/>
    <w:rPr>
      <w:color w:val="0563C1" w:themeColor="hyperlink"/>
      <w:u w:val="single"/>
    </w:rPr>
  </w:style>
  <w:style w:type="character" w:styleId="af">
    <w:name w:val="Unresolved Mention"/>
    <w:basedOn w:val="a0"/>
    <w:uiPriority w:val="99"/>
    <w:semiHidden/>
    <w:unhideWhenUsed/>
    <w:rsid w:val="00715F1B"/>
    <w:rPr>
      <w:color w:val="605E5C"/>
      <w:shd w:val="clear" w:color="auto" w:fill="E1DFDD"/>
    </w:rPr>
  </w:style>
  <w:style w:type="paragraph" w:styleId="af0">
    <w:name w:val="List Paragraph"/>
    <w:basedOn w:val="a"/>
    <w:uiPriority w:val="34"/>
    <w:qFormat/>
    <w:rsid w:val="003357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059454">
      <w:bodyDiv w:val="1"/>
      <w:marLeft w:val="0"/>
      <w:marRight w:val="0"/>
      <w:marTop w:val="0"/>
      <w:marBottom w:val="0"/>
      <w:divBdr>
        <w:top w:val="none" w:sz="0" w:space="0" w:color="auto"/>
        <w:left w:val="none" w:sz="0" w:space="0" w:color="auto"/>
        <w:bottom w:val="none" w:sz="0" w:space="0" w:color="auto"/>
        <w:right w:val="none" w:sz="0" w:space="0" w:color="auto"/>
      </w:divBdr>
    </w:div>
    <w:div w:id="1772359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customXml" Target="ink/ink1.xm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hyperlink" Target="mailto:shimpolak@gmail.com" TargetMode="External"/><Relationship Id="rId17" Type="http://schemas.openxmlformats.org/officeDocument/2006/relationships/customXml" Target="ink/ink3.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efeig15@gmail.com" TargetMode="External"/><Relationship Id="rId5" Type="http://schemas.openxmlformats.org/officeDocument/2006/relationships/footnotes" Target="footnotes.xml"/><Relationship Id="rId15" Type="http://schemas.openxmlformats.org/officeDocument/2006/relationships/customXml" Target="ink/ink2.xml"/><Relationship Id="rId23" Type="http://schemas.openxmlformats.org/officeDocument/2006/relationships/theme" Target="theme/theme1.xml"/><Relationship Id="rId10" Type="http://schemas.microsoft.com/office/2018/08/relationships/commentsExtensible" Target="commentsExtensible.xml"/><Relationship Id="rId19"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1.png"/><Relationship Id="rId22" Type="http://schemas.microsoft.com/office/2011/relationships/people" Target="peop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5T19:38:56.511"/>
    </inkml:context>
    <inkml:brush xml:id="br0">
      <inkml:brushProperty name="width" value="0.025" units="cm"/>
      <inkml:brushProperty name="height" value="0.025" units="cm"/>
    </inkml:brush>
  </inkml:definitions>
  <inkml:trace contextRef="#ctx0" brushRef="#br0">1 0 24575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5T19:41:01.297"/>
    </inkml:context>
    <inkml:brush xml:id="br0">
      <inkml:brushProperty name="width" value="0.025" units="cm"/>
      <inkml:brushProperty name="height" value="0.025" units="cm"/>
    </inkml:brush>
  </inkml:definitions>
  <inkml:trace contextRef="#ctx0" brushRef="#br0">883 1376 24575,'7'10'0,"8"10"0,0 0 0,2-1 0,35 32 0,-52-51 0,-7-10 0,-405-571 0,315 425 0,-146-319 0,224 429 0,1-1 0,-14-64 0,30 102 0,0 0 0,1 0 0,0 0 0,1-10 0,4 6 0,-4 13 0,0 0 0,1-1 0,-1 1 0,0 0 0,0 0 0,1 0 0,-1 0 0,0-1 0,0 1 0,1 0 0,-1 0 0,0 0 0,1 0 0,-1 0 0,0 0 0,1 0 0,-1 0 0,0 0 0,0 0 0,1 0 0,-1 0 0,0 0 0,1 0 0,-1 0 0,0 0 0,1 1 0,-1-1 0,0 0 0,0 0 0,1 0 0,-1 0 0,0 1 0,1-1 0,4 5 0,0 0 0,0 1 0,0-1 0,-1 1 0,0 0 0,0 1 0,3 6 0,52 112 0,-16-9 0,55 238 0,-25 133 0,-61-301 0,-12-149 0,-1-1 0,-12 66 0,12-94 0,-1 1 0,0 0 0,-1-1 0,0 1 0,0-1 0,-1 0 0,0 0 0,-1 0 0,1-1 0,-2 1 0,-5 6 0,9-12 0,0 0 0,-1 0 0,1 0 0,-1 0 0,1-1 0,-1 1 0,0-1 0,1 0 0,-1 1 0,0-1 0,0-1 0,0 1 0,-6 1 0,5-2 0,0 0 0,0-1 0,0 1 0,0-1 0,0 1 0,0-1 0,1-1 0,-1 1 0,0 0 0,0-1 0,1 0 0,-6-3 0,-2-3 0,0 0 0,1 0 0,0-1 0,0-1 0,1 1 0,0-2 0,1 1 0,-11-19 0,1-2 0,2 0 0,-14-38 0,14 27 0,2 0 0,2-1 0,-10-72 0,18 88 0,2 0 0,1 0 0,1-1 0,1 1 0,2 0 0,1 0 0,8-31 0,-10 49 0,2-1 0,-1 1 0,1 0 0,0 0 0,1 1 0,0-1 0,0 1 0,1 0 0,8-9 0,-11 15 0,-1-1 0,1 1 0,-1 0 0,1 0 0,0 0 0,0 0 0,0 0 0,0 0 0,0 1 0,0 0 0,1-1 0,-1 1 0,0 1 0,1-1 0,-1 0 0,1 1 0,-1-1 0,0 1 0,1 0 0,-1 0 0,1 1 0,-1-1 0,1 1 0,-1-1 0,0 1 0,1 0 0,-1 1 0,0-1 0,4 2 0,2 2 0,0 1 0,0 0 0,-1 1 0,1 0 0,-1 0 0,-1 1 0,1 0 0,8 12 0,2 7 0,24 45 0,-10-6 0,-3 1 0,-4 2 0,-2 0 0,-3 1 0,-4 1 0,-2 1 0,5 91 0,-16-119 0,-2 0 0,-2 0 0,-11 75 0,9-101 0,-1-1 0,0 0 0,-2 0 0,0 0 0,0 0 0,-2-1 0,0 0 0,-1 0 0,0-1 0,-1-1 0,-24 27 0,28-35 0,0 0 0,-1-1 0,0 0 0,0 0 0,0 0 0,0-1 0,-1 0 0,0-1 0,0 0 0,0 0 0,0 0 0,0-1 0,-1-1 0,1 1 0,-1-1 0,1-1 0,-1 1 0,1-1 0,-1-1 0,0 0 0,1 0 0,0-1 0,-1 1 0,1-2 0,0 1 0,0-1 0,0-1 0,0 0 0,1 0 0,-1 0 0,1-1 0,0 0 0,0 0 0,1-1 0,0 1 0,0-2 0,0 1 0,1-1 0,-1 1 0,2-2 0,-1 1 0,1 0 0,-5-13 0,5 5 0,-5-29 0,7 28 0,1 13 0,0 5 0,-47 237 0,13-87 0,-17 145 0,51-292 0,0 0 0,1 0 0,0 0 0,-1 0 0,2-1 0,0 10 0,0-13 0,-1 0 0,0 0 0,0 0 0,1-1 0,-1 1 0,1 0 0,-1 0 0,0-1 0,1 1 0,0 0 0,-1 0 0,1-1 0,-1 1 0,1-1 0,0 1 0,-1-1 0,1 1 0,1 0 0,0 0 0,-1-1 0,0 0 0,1 0 0,-1 0 0,1 1 0,-1-1 0,0 0 0,1-1 0,-1 1 0,1 0 0,-1 0 0,0-1 0,1 1 0,-1-1 0,3 0 0,13-8 0,-1 0 0,0-1 0,0 0 0,-1-2 0,14-12 0,-25 20 0,236-219-274,-9-20-279,-174 181 415,-19 22 37,429-455 115,19 24-1565,-399 393-4037</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5T19:42:30.593"/>
    </inkml:context>
    <inkml:brush xml:id="br0">
      <inkml:brushProperty name="width" value="0.025" units="cm"/>
      <inkml:brushProperty name="height" value="0.025" units="cm"/>
      <inkml:brushProperty name="color" value="#004F8B"/>
    </inkml:brush>
  </inkml:definitions>
  <inkml:trace contextRef="#ctx0" brushRef="#br0">3510 565 24575,'-9'21'0,"1"-11"0,1-1 0,-1 0 0,0-1 0,-1 0 0,0 0 0,0 0 0,-1-1 0,0-1 0,0 0 0,-1 0 0,-21 8 0,23-11 0,1-1 0,-1 0 0,1 0 0,-1-1 0,0 0 0,0-1 0,0 0 0,1 0 0,-1-1 0,0 0 0,0 0 0,1-1 0,-1 0 0,1-1 0,-1 0 0,-13-7 0,4 0 0,1-1 0,0 0 0,1-1 0,0-1 0,1-1 0,1 0 0,-20-25 0,18 18 0,2 1 0,0-2 0,1 0 0,2-1 0,-16-39 0,26 56 0,0 0 0,0 0 0,0 0 0,1 0 0,-1 0 0,1 0 0,1 0 0,-1 0 0,1 0 0,0 0 0,1 1 0,-1-1 0,1 0 0,0 1 0,1-1 0,-1 1 0,6-9 0,6-7 0,0 0 0,31-33 0,-42 51 0,24-27 0,43-37 0,-60 59 0,1-1 0,0 1 0,0 1 0,1 0 0,0 0 0,0 2 0,26-10 0,-34 14 0,-1 1 0,0-1 0,1 0 0,-1 1 0,0 0 0,1 0 0,-1 0 0,1 0 0,-1 0 0,0 1 0,1-1 0,-1 1 0,0 0 0,0 0 0,1 0 0,-1 0 0,5 4 0,-5-3 0,0 1 0,0 0 0,0 0 0,0 0 0,0 0 0,0 0 0,-1 0 0,0 1 0,0 0 0,0-1 0,0 1 0,2 6 0,0 2 0,-1 0 0,-1 1 0,0-1 0,-1 0 0,0 1 0,-1-1 0,0 1 0,-3 20 0,-1-15-80,0 0 0,-1 0-1,-1 0 1,-1-1 0,0 0-1,-1 0 1,-1-1 0,-1 0-1,0-1 1,-1 0 0,-1 0 0,0-1-1,-1-1 1,0 0 0,-1 0-1,-27 17 1,16-15-6746</inkml:trace>
  <inkml:trace contextRef="#ctx0" brushRef="#br0" timeOffset="1212.9">2816 230 24575,'0'0'0,"0"0"0,11 23 0,4 11 0,-3 2 0,0-1 0,-3 1 0,-1 1 0,6 71 0,-13-107 0,-1 0 0,0 0 0,0 0 0,0 0 0,0 0 0,0 0 0,0 0 0,0 0 0,-1-1 0,1 1 0,0 0 0,0 0 0,-1 0 0,1 0 0,0 0 0,-1-1 0,1 1 0,-1 0 0,1 0 0,-2 0 0,2 0 0,-1-1 0,0 0 0,1 0 0,-1 0 0,0 0 0,1 0 0,-1 1 0,1-1 0,-1 0 0,0-1 0,1 1 0,-1 0 0,0 0 0,1 0 0,-1 0 0,0 0 0,1-1 0,-1 1 0,1 0 0,-1 0 0,0-1 0,-6-4 0,0 0 0,1 0 0,-10-10 0,10 10 0,-49-50 0,2-2 0,-77-108 0,126 159 0,-7-9 0,7 16 0,3 10 0,10 156 337,0-20-2039,-9-132-5124</inkml:trace>
  <inkml:trace contextRef="#ctx0" brushRef="#br0" timeOffset="62269.25">2666 620 24575,'-1'3'0,"-1"0"0,1 0 0,-1 0 0,0 0 0,0-1 0,0 1 0,0-1 0,0 1 0,0-1 0,-1 0 0,1 0 0,-1 0 0,-4 3 0,-1 2 0,-18 16 0,-1-1 0,0-1 0,-2-1 0,-40 21 0,60-36 0,-1-1 0,1-1 0,-1 0 0,0 0 0,0-1 0,0 0 0,-1-1 0,-12 0 0,16-1 0,-1-1 0,1 1 0,-1-2 0,1 1 0,-1-1 0,1-1 0,0 1 0,0-1 0,0 0 0,0-1 0,0 0 0,-8-6 0,3 0 0,1 0 0,0-1 0,0 0 0,1-1 0,1 0 0,0 0 0,0-1 0,2 0 0,-1-1 0,2 0 0,0 0 0,0 0 0,2-1 0,0 0 0,0 0 0,1 0 0,1 0 0,0-27 0,1 28 0,1 1 0,1-1 0,0 0 0,1 1 0,1-1 0,0 1 0,1 0 0,0 0 0,1 0 0,0 0 0,1 1 0,0 0 0,1 0 0,1 1 0,0 0 0,0 0 0,1 0 0,0 1 0,1 1 0,0 0 0,14-10 0,-20 17 0,1-1 0,-1 1 0,0 1 0,0-1 0,1 0 0,-1 1 0,1 0 0,0 0 0,-1 1 0,1-1 0,-1 1 0,1 0 0,0 0 0,-1 0 0,7 2 0,-9-2 0,1 1 0,-1-1 0,0 1 0,0 0 0,0 0 0,0 0 0,0 0 0,-1 0 0,1 0 0,0 0 0,0 1 0,-1-1 0,1 1 0,-1-1 0,1 1 0,-1-1 0,0 1 0,1 0 0,-1 0 0,0 0 0,0 0 0,0 0 0,-1 0 0,1 0 0,0 0 0,-1 0 0,1 0 0,-1 0 0,0 0 0,0 1 0,0-1 0,0 0 0,0 0 0,0 0 0,-1 3 0,-3 12-341,0-1 0,-1 1-1,-12 28 1,-6 6-6485</inkml:trace>
  <inkml:trace contextRef="#ctx0" brushRef="#br0" timeOffset="64022.8">2028 254 24575,'0'0'0,"0"0"0,0 0 0,0 0 0,0 0 0,0 3 0,1 9 0,2 17 0,2 19 0,0 13 0,-1 7 0,-1-2 0,-1-6 0,-1-15-8191</inkml:trace>
  <inkml:trace contextRef="#ctx0" brushRef="#br0" timeOffset="64468.88">1823 38 24575,'0'0'0,"0"1"0,1 9 0,2 22 0,5 43 0,5 64 0,10 70 0,11 60-2367,0-15-3457</inkml:trace>
  <inkml:trace contextRef="#ctx0" brushRef="#br0" timeOffset="65859.7">915 652 24575,'0'0'0,"0"0"0,-10-18 0,2-3 0,1-1 0,1 0 0,0 0 0,2-1 0,1 1 0,0-1 0,2 0 0,1 0 0,0 0 0,2 1 0,0-1 0,2 0 0,1 1 0,0 0 0,2 0 0,0 0 0,17-32 0,-20 46 0,1 1 0,0-1 0,0 1 0,0 0 0,1 0 0,0 1 0,1 0 0,-1 0 0,1 0 0,1 1 0,-1 0 0,0 0 0,1 1 0,10-4 0,-11 5 0,1 1 0,0 0 0,0 0 0,0 1 0,0 0 0,0 0 0,0 1 0,0 0 0,0 1 0,0 0 0,0 0 0,0 0 0,0 1 0,0 0 0,13 6 0,-8-1 0,1 0 0,-1 1 0,0 0 0,-1 1 0,0 1 0,0 0 0,-1 0 0,0 1 0,-1 0 0,0 1 0,-1 1 0,0-1 0,-1 1 0,-1 0 0,0 1 0,-1 0 0,0 0 0,-1 1 0,0-1 0,-2 1 0,3 19 0,-3-19 0,-1 0 0,-1 0 0,0 0 0,-2 0 0,1 0 0,-2 0 0,0 0 0,-1 0 0,0 0 0,-1-1 0,-1 1 0,0-1 0,-1 0 0,0-1 0,-1 1 0,-1-1 0,0-1 0,-1 0 0,0 0 0,-1 0 0,-18 16 0,8-12 0,0-2 0,-1 0 0,0-2 0,-1 0 0,0-2 0,-1 0 0,0-1 0,0-1 0,-1-2 0,0 0 0,-1-1 0,1-2 0,-39 1 0,61-4 0,0 0 0,1 1 0,-1-2 0,0 1 0,1 0 0,-1 0 0,1 0 0,-1-1 0,0 1 0,1-1 0,-1 1 0,1-1 0,-1 0 0,1 1 0,-1-1 0,1 0 0,0 0 0,-1 0 0,1 0 0,0 0 0,0 0 0,-1-1 0,1 1 0,0 0 0,0-1 0,1 1 0,-1 0 0,0-1 0,0 1 0,1-1 0,-2-2 0,2 0 0,0 1 0,0 0 0,0 0 0,1 0 0,-1 0 0,1 0 0,0-1 0,0 1 0,0 0 0,0 1 0,0-1 0,1 0 0,-1 0 0,1 0 0,3-3 0,9-12-1365,1 4-5461</inkml:trace>
  <inkml:trace contextRef="#ctx0" brushRef="#br0" timeOffset="66281">664 341 24575,'0'0'0,"1"4"0,3 12 0,6 19 0,7 22 0,7 23 0,4 16 0,-1-3 0,-6-17-8191</inkml:trace>
  <inkml:trace contextRef="#ctx0" brushRef="#br0" timeOffset="66913.57">465 685 24575,'0'2'0,"0"1"0,0 0 0,0 0 0,0 0 0,0-1 0,0 1 0,1 0 0,0 0 0,0 3 0,1 1 0,44 187 0,-23-108 0,-25-95 0,1 1 0,0-1 0,1 0 0,1-15 0,0-3 0,1-45 0,17-123 0,-12 154 0,3 1 0,0 1 0,3 0 0,27-59 0,-9 40-682,39-56-1,-23 47-6143</inkml:trace>
  <inkml:trace contextRef="#ctx0" brushRef="#br0" timeOffset="67990">1 654 24575,'0'0'0,"22"-12"0,10-11 86,0 1-1,2 2 0,60-26 1,-82 41-135,0 1 0,0 1 0,0 0 1,0 1-1,0 1 0,21-1 0,-24 2-75,0 1 0,-1 0 0,1 0 0,-1 1 0,0 0 0,0 1-1,0 0 1,0 0 0,0 1 0,13 7 0,6 9-6702</inkml:trace>
  <inkml:trace contextRef="#ctx0" brushRef="#br0" timeOffset="68351.89">262 693 24575,'0'0'0,"1"4"0,6 18 0,10 35 0,11 47 0,15 59 0,-1 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11</Pages>
  <Words>1785</Words>
  <Characters>8929</Characters>
  <Application>Microsoft Office Word</Application>
  <DocSecurity>0</DocSecurity>
  <Lines>74</Lines>
  <Paragraphs>21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Einat Shneor</dc:creator>
  <cp:lastModifiedBy>Eliachar Feig</cp:lastModifiedBy>
  <cp:revision>51</cp:revision>
  <cp:lastPrinted>2020-03-10T14:58:00Z</cp:lastPrinted>
  <dcterms:created xsi:type="dcterms:W3CDTF">2020-03-11T13:57:00Z</dcterms:created>
  <dcterms:modified xsi:type="dcterms:W3CDTF">2022-04-10T17:46:00Z</dcterms:modified>
</cp:coreProperties>
</file>