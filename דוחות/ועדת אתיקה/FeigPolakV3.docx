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bookmarkStart w:id="0" w:name="_Hlk100143986"/>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commentRangeStart w:id="1"/>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commentRangeEnd w:id="1"/>
      <w:r w:rsidR="00DB5198">
        <w:rPr>
          <w:rStyle w:val="a9"/>
          <w:rtl/>
        </w:rPr>
        <w:commentReference w:id="1"/>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97BCA7B"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w:t>
      </w:r>
      <w:r w:rsidRPr="002C3498">
        <w:rPr>
          <w:rFonts w:ascii="Arial" w:hAnsi="Arial" w:cs="Arial"/>
          <w:sz w:val="24"/>
          <w:highlight w:val="yellow"/>
          <w:u w:val="single"/>
          <w:rtl/>
        </w:rPr>
        <w:t>___</w:t>
      </w:r>
      <w:r w:rsidR="002C3498" w:rsidRPr="002C3498">
        <w:rPr>
          <w:rFonts w:ascii="Arial" w:hAnsi="Arial" w:cs="Arial" w:hint="cs"/>
          <w:sz w:val="24"/>
          <w:highlight w:val="yellow"/>
          <w:u w:val="single"/>
          <w:rtl/>
        </w:rPr>
        <w:t>04.04.2022</w:t>
      </w:r>
      <w:r w:rsidRPr="002C3498">
        <w:rPr>
          <w:rFonts w:ascii="Arial" w:hAnsi="Arial" w:cs="Arial"/>
          <w:sz w:val="24"/>
          <w:highlight w:val="yellow"/>
          <w:u w:val="single"/>
          <w:rtl/>
        </w:rPr>
        <w:t>_</w:t>
      </w:r>
      <w:r w:rsidRPr="00010645">
        <w:rPr>
          <w:rFonts w:ascii="Arial" w:hAnsi="Arial" w:cs="Arial"/>
          <w:sz w:val="24"/>
          <w:highlight w:val="yellow"/>
          <w:rtl/>
        </w:rPr>
        <w:t>________</w:t>
      </w:r>
    </w:p>
    <w:p w14:paraId="0C803506" w14:textId="055A4724"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del w:id="2" w:author="Eliachar Feig" w:date="2022-04-12T19:56:00Z">
        <w:r w:rsidR="002304AF" w:rsidRPr="00EF3976" w:rsidDel="002E12A5">
          <w:rPr>
            <w:rFonts w:ascii="Arial" w:hAnsi="Arial" w:cs="Arial"/>
            <w:sz w:val="24"/>
            <w:highlight w:val="yellow"/>
            <w:u w:val="single"/>
            <w:rtl/>
          </w:rPr>
          <w:delText>2</w:delText>
        </w:r>
        <w:r w:rsidR="002304AF" w:rsidRPr="00EF3976" w:rsidDel="002E12A5">
          <w:rPr>
            <w:rFonts w:ascii="Arial" w:hAnsi="Arial" w:cs="Arial"/>
            <w:sz w:val="24"/>
            <w:highlight w:val="yellow"/>
            <w:rtl/>
          </w:rPr>
          <w:delText xml:space="preserve"> </w:delText>
        </w:r>
      </w:del>
      <w:ins w:id="3" w:author="Eliachar Feig" w:date="2022-04-12T19:56:00Z">
        <w:r w:rsidR="002E12A5">
          <w:rPr>
            <w:rFonts w:ascii="Arial" w:hAnsi="Arial" w:cs="Arial" w:hint="cs"/>
            <w:sz w:val="24"/>
            <w:highlight w:val="yellow"/>
            <w:rtl/>
          </w:rPr>
          <w:t>3</w:t>
        </w:r>
      </w:ins>
      <w:r w:rsidRPr="00EF3976">
        <w:rPr>
          <w:rFonts w:ascii="Arial" w:hAnsi="Arial" w:cs="Arial"/>
          <w:sz w:val="24"/>
          <w:highlight w:val="yellow"/>
          <w:rtl/>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שמגישים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הסטודנט/ית</w:t>
            </w:r>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98127B" w:rsidP="00B96D70">
            <w:pPr>
              <w:spacing w:line="360" w:lineRule="auto"/>
              <w:rPr>
                <w:rFonts w:ascii="Arial" w:hAnsi="Arial" w:cs="Arial"/>
              </w:rPr>
            </w:pPr>
            <w:hyperlink r:id="rId11"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98127B" w:rsidP="00B96D70">
            <w:pPr>
              <w:spacing w:line="360" w:lineRule="auto"/>
              <w:rPr>
                <w:rFonts w:ascii="Arial" w:hAnsi="Arial" w:cs="Arial"/>
              </w:rPr>
            </w:pPr>
            <w:hyperlink r:id="rId12"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אסף וינריב</w:t>
            </w:r>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39204F09"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(מחק את המיותר)</w:t>
      </w:r>
      <w:r w:rsidRPr="00010645">
        <w:rPr>
          <w:rFonts w:ascii="Arial" w:hAnsi="Arial" w:cs="Arial"/>
          <w:b/>
          <w:bCs/>
          <w:rtl/>
        </w:rPr>
        <w:t xml:space="preserve">?  </w:t>
      </w:r>
      <w:r w:rsidRPr="00A93FC2">
        <w:rPr>
          <w:rFonts w:ascii="Arial" w:hAnsi="Arial" w:cs="Arial" w:hint="cs"/>
          <w:highlight w:val="yellow"/>
          <w:rtl/>
        </w:rPr>
        <w:t>- כן</w:t>
      </w:r>
    </w:p>
    <w:p w14:paraId="3EB08DC3" w14:textId="3214355E"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w:t>
      </w:r>
      <w:r w:rsidRPr="002C3498">
        <w:rPr>
          <w:rFonts w:ascii="Arial" w:hAnsi="Arial" w:cs="Arial" w:hint="cs"/>
          <w:highlight w:val="yellow"/>
          <w:u w:val="single"/>
          <w:rtl/>
        </w:rPr>
        <w:t>___</w:t>
      </w:r>
      <w:r w:rsidR="002C3498" w:rsidRPr="002C3498">
        <w:rPr>
          <w:rFonts w:ascii="Arial" w:hAnsi="Arial" w:cs="Arial" w:hint="cs"/>
          <w:highlight w:val="yellow"/>
          <w:u w:val="single"/>
          <w:rtl/>
        </w:rPr>
        <w:t>03.04.2022</w:t>
      </w:r>
      <w:r w:rsidRPr="002C3498">
        <w:rPr>
          <w:rFonts w:ascii="Arial" w:hAnsi="Arial" w:cs="Arial" w:hint="cs"/>
          <w:highlight w:val="yellow"/>
          <w:u w:val="single"/>
          <w:rtl/>
        </w:rPr>
        <w:t>_</w:t>
      </w:r>
      <w:r w:rsidRPr="007E554C">
        <w:rPr>
          <w:rFonts w:ascii="Arial" w:hAnsi="Arial" w:cs="Arial" w:hint="cs"/>
          <w:highlight w:val="yellow"/>
          <w:rtl/>
        </w:rPr>
        <w:t>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54A2C214" w14:textId="2DDD0010" w:rsidR="00A93FC2" w:rsidRDefault="00091341" w:rsidP="00B12FFE">
            <w:pPr>
              <w:spacing w:after="120" w:line="360" w:lineRule="auto"/>
              <w:rPr>
                <w:ins w:id="4" w:author="Eliachar Feig" w:date="2022-04-10T20:33:00Z"/>
                <w:rFonts w:ascii="Arial" w:hAnsi="Arial" w:cs="Arial" w:hint="cs"/>
                <w:sz w:val="24"/>
                <w:szCs w:val="24"/>
                <w:rtl/>
              </w:rPr>
            </w:pPr>
            <w:bookmarkStart w:id="5" w:name="_Hlk34128683"/>
            <w:r>
              <w:rPr>
                <w:rFonts w:ascii="Arial" w:hAnsi="Arial" w:cs="Arial" w:hint="cs"/>
                <w:sz w:val="24"/>
                <w:szCs w:val="24"/>
                <w:rtl/>
              </w:rPr>
              <w:t xml:space="preserve">משחק מחשב אסטרטגיה רב משתתפים המיוצר במנוע </w:t>
            </w:r>
            <w:del w:id="6" w:author="Yoram" w:date="2022-04-12T18:58:00Z">
              <w:r w:rsidDel="00E37F37">
                <w:rPr>
                  <w:rFonts w:ascii="Arial" w:hAnsi="Arial" w:cs="Arial" w:hint="cs"/>
                  <w:sz w:val="24"/>
                  <w:szCs w:val="24"/>
                  <w:rtl/>
                </w:rPr>
                <w:delText>יוניטי</w:delText>
              </w:r>
            </w:del>
            <w:ins w:id="7" w:author="Yoram" w:date="2022-04-12T18:58:00Z">
              <w:r w:rsidR="00E37F37">
                <w:rPr>
                  <w:rFonts w:ascii="Arial" w:hAnsi="Arial" w:cs="Arial"/>
                  <w:sz w:val="24"/>
                  <w:szCs w:val="24"/>
                </w:rPr>
                <w:t>Unitiy</w:t>
              </w:r>
            </w:ins>
            <w:r>
              <w:rPr>
                <w:rFonts w:ascii="Arial" w:hAnsi="Arial" w:cs="Arial" w:hint="cs"/>
                <w:sz w:val="24"/>
                <w:szCs w:val="24"/>
                <w:rtl/>
              </w:rPr>
              <w:t>.</w:t>
            </w:r>
            <w:ins w:id="8" w:author="Eliachar Feig" w:date="2022-04-12T19:57:00Z">
              <w:r w:rsidR="003B0D0F">
                <w:rPr>
                  <w:rFonts w:ascii="Arial" w:hAnsi="Arial" w:cs="Arial" w:hint="cs"/>
                  <w:sz w:val="24"/>
                  <w:szCs w:val="24"/>
                  <w:rtl/>
                </w:rPr>
                <w:t xml:space="preserve"> </w:t>
              </w:r>
              <w:r w:rsidR="003B0D0F">
                <w:rPr>
                  <w:rFonts w:ascii="Arial" w:hAnsi="Arial" w:cs="Arial" w:hint="cs"/>
                  <w:sz w:val="24"/>
                  <w:szCs w:val="24"/>
                </w:rPr>
                <w:t>U</w:t>
              </w:r>
            </w:ins>
            <w:ins w:id="9" w:author="Eliachar Feig" w:date="2022-04-12T19:58:00Z">
              <w:r w:rsidR="003B0D0F">
                <w:rPr>
                  <w:rFonts w:ascii="Arial" w:hAnsi="Arial" w:cs="Arial"/>
                  <w:sz w:val="24"/>
                  <w:szCs w:val="24"/>
                </w:rPr>
                <w:t>nity</w:t>
              </w:r>
              <w:r w:rsidR="003B0D0F">
                <w:rPr>
                  <w:rFonts w:ascii="Arial" w:hAnsi="Arial" w:cs="Arial" w:hint="cs"/>
                  <w:sz w:val="24"/>
                  <w:szCs w:val="24"/>
                  <w:rtl/>
                </w:rPr>
                <w:t>.</w:t>
              </w:r>
            </w:ins>
          </w:p>
          <w:p w14:paraId="64747CD4" w14:textId="662AB71F" w:rsidR="0098055C" w:rsidRPr="0098055C" w:rsidRDefault="0098055C" w:rsidP="0098055C">
            <w:pPr>
              <w:spacing w:after="120" w:line="360" w:lineRule="auto"/>
              <w:rPr>
                <w:ins w:id="10" w:author="Eliachar Feig" w:date="2022-04-10T20:33:00Z"/>
                <w:rFonts w:ascii="Arial" w:hAnsi="Arial" w:cs="Arial"/>
                <w:sz w:val="24"/>
                <w:szCs w:val="24"/>
                <w:rtl/>
              </w:rPr>
            </w:pPr>
            <w:ins w:id="11" w:author="Eliachar Feig" w:date="2022-04-10T20:33:00Z">
              <w:r w:rsidRPr="0098055C">
                <w:rPr>
                  <w:rFonts w:ascii="Arial" w:hAnsi="Arial" w:cs="Arial"/>
                  <w:sz w:val="24"/>
                  <w:szCs w:val="24"/>
                  <w:rtl/>
                </w:rPr>
                <w:lastRenderedPageBreak/>
                <w:t xml:space="preserve">המשחק </w:t>
              </w:r>
              <w:del w:id="12" w:author="Yoram" w:date="2022-04-12T18:59:00Z">
                <w:r w:rsidRPr="0098055C" w:rsidDel="008D1C18">
                  <w:rPr>
                    <w:rFonts w:ascii="Arial" w:hAnsi="Arial" w:cs="Arial"/>
                    <w:sz w:val="24"/>
                    <w:szCs w:val="24"/>
                    <w:rtl/>
                  </w:rPr>
                  <w:delText>עם</w:delText>
                </w:r>
              </w:del>
            </w:ins>
            <w:ins w:id="13" w:author="Yoram" w:date="2022-04-12T18:59:00Z">
              <w:r w:rsidR="008D1C18">
                <w:rPr>
                  <w:rFonts w:ascii="Arial" w:hAnsi="Arial" w:cs="Arial" w:hint="cs"/>
                  <w:sz w:val="24"/>
                  <w:szCs w:val="24"/>
                  <w:rtl/>
                </w:rPr>
                <w:t>הוא מן</w:t>
              </w:r>
            </w:ins>
            <w:ins w:id="14" w:author="Eliachar Feig" w:date="2022-04-10T20:33:00Z">
              <w:r w:rsidRPr="0098055C">
                <w:rPr>
                  <w:rFonts w:ascii="Arial" w:hAnsi="Arial" w:cs="Arial"/>
                  <w:sz w:val="24"/>
                  <w:szCs w:val="24"/>
                  <w:rtl/>
                </w:rPr>
                <w:t xml:space="preserve"> </w:t>
              </w:r>
            </w:ins>
            <w:ins w:id="15" w:author="Yoram" w:date="2022-04-12T18:58:00Z">
              <w:r w:rsidR="002F6DF1">
                <w:rPr>
                  <w:rFonts w:ascii="Arial" w:hAnsi="Arial" w:cs="Arial" w:hint="cs"/>
                  <w:sz w:val="24"/>
                  <w:szCs w:val="24"/>
                  <w:rtl/>
                </w:rPr>
                <w:t xml:space="preserve"> הז'אנר  </w:t>
              </w:r>
            </w:ins>
            <w:ins w:id="16" w:author="Eliachar Feig" w:date="2022-04-10T20:33:00Z">
              <w:del w:id="17" w:author="Yoram" w:date="2022-04-12T18:58:00Z">
                <w:r w:rsidRPr="0098055C" w:rsidDel="002F6DF1">
                  <w:rPr>
                    <w:rFonts w:ascii="Arial" w:hAnsi="Arial" w:cs="Arial"/>
                    <w:sz w:val="24"/>
                    <w:szCs w:val="24"/>
                    <w:rtl/>
                  </w:rPr>
                  <w:delText>נושא</w:delText>
                </w:r>
              </w:del>
              <w:r w:rsidRPr="0098055C">
                <w:rPr>
                  <w:rFonts w:ascii="Arial" w:hAnsi="Arial" w:cs="Arial"/>
                  <w:sz w:val="24"/>
                  <w:szCs w:val="24"/>
                  <w:rtl/>
                </w:rPr>
                <w:t xml:space="preserve"> </w:t>
              </w:r>
            </w:ins>
            <w:ins w:id="18" w:author="Eliachar Feig" w:date="2022-04-12T19:59:00Z">
              <w:r w:rsidR="003B0D0F">
                <w:rPr>
                  <w:rFonts w:ascii="Arial" w:hAnsi="Arial" w:cs="Arial" w:hint="cs"/>
                  <w:sz w:val="24"/>
                  <w:szCs w:val="24"/>
                  <w:rtl/>
                </w:rPr>
                <w:t xml:space="preserve">הוא מן הז'אנר </w:t>
              </w:r>
            </w:ins>
            <w:ins w:id="19" w:author="Eliachar Feig" w:date="2022-04-10T20:33:00Z">
              <w:r w:rsidRPr="0098055C">
                <w:rPr>
                  <w:rFonts w:ascii="Arial" w:hAnsi="Arial" w:cs="Arial"/>
                  <w:sz w:val="24"/>
                  <w:szCs w:val="24"/>
                  <w:rtl/>
                </w:rPr>
                <w:t xml:space="preserve">של עולם הפנטזיה/ימי הביניים </w:t>
              </w:r>
              <w:del w:id="20" w:author="Yoram" w:date="2022-04-12T18:59:00Z">
                <w:r w:rsidRPr="0098055C" w:rsidDel="008D1C18">
                  <w:rPr>
                    <w:rFonts w:ascii="Arial" w:hAnsi="Arial" w:cs="Arial"/>
                    <w:sz w:val="24"/>
                    <w:szCs w:val="24"/>
                    <w:rtl/>
                  </w:rPr>
                  <w:delText>כאשר מטרתו הוא לכוון</w:delText>
                </w:r>
              </w:del>
            </w:ins>
            <w:ins w:id="21" w:author="Yoram" w:date="2022-04-12T18:59:00Z">
              <w:r w:rsidR="008D1C18">
                <w:rPr>
                  <w:rFonts w:ascii="Arial" w:hAnsi="Arial" w:cs="Arial" w:hint="cs"/>
                  <w:sz w:val="24"/>
                  <w:szCs w:val="24"/>
                  <w:rtl/>
                </w:rPr>
                <w:t>ומותאם</w:t>
              </w:r>
            </w:ins>
            <w:ins w:id="22" w:author="Eliachar Feig" w:date="2022-04-10T20:33:00Z">
              <w:r w:rsidRPr="0098055C">
                <w:rPr>
                  <w:rFonts w:ascii="Arial" w:hAnsi="Arial" w:cs="Arial"/>
                  <w:sz w:val="24"/>
                  <w:szCs w:val="24"/>
                  <w:rtl/>
                </w:rPr>
                <w:t xml:space="preserve"> </w:t>
              </w:r>
            </w:ins>
            <w:ins w:id="23" w:author="Eliachar Feig" w:date="2022-04-12T19:59:00Z">
              <w:r w:rsidR="003B0D0F">
                <w:rPr>
                  <w:rFonts w:ascii="Arial" w:hAnsi="Arial" w:cs="Arial" w:hint="cs"/>
                  <w:sz w:val="24"/>
                  <w:szCs w:val="24"/>
                  <w:rtl/>
                </w:rPr>
                <w:t xml:space="preserve">מותאם </w:t>
              </w:r>
            </w:ins>
            <w:ins w:id="24" w:author="Eliachar Feig" w:date="2022-04-10T20:33:00Z">
              <w:r w:rsidRPr="0098055C">
                <w:rPr>
                  <w:rFonts w:ascii="Arial" w:hAnsi="Arial" w:cs="Arial"/>
                  <w:sz w:val="24"/>
                  <w:szCs w:val="24"/>
                  <w:rtl/>
                </w:rPr>
                <w:t>לכלל הגילאים</w:t>
              </w:r>
            </w:ins>
            <w:ins w:id="25" w:author="Yoram" w:date="2022-04-12T19:00:00Z">
              <w:r w:rsidR="008D1C18">
                <w:rPr>
                  <w:rFonts w:ascii="Arial" w:hAnsi="Arial" w:cs="Arial" w:hint="cs"/>
                  <w:sz w:val="24"/>
                  <w:szCs w:val="24"/>
                  <w:rtl/>
                </w:rPr>
                <w:t>.</w:t>
              </w:r>
            </w:ins>
            <w:ins w:id="26" w:author="Eliachar Feig" w:date="2022-04-10T20:33:00Z">
              <w:r w:rsidRPr="0098055C">
                <w:rPr>
                  <w:rFonts w:ascii="Arial" w:hAnsi="Arial" w:cs="Arial"/>
                  <w:sz w:val="24"/>
                  <w:szCs w:val="24"/>
                  <w:rtl/>
                </w:rPr>
                <w:t xml:space="preserve"> </w:t>
              </w:r>
              <w:del w:id="27" w:author="Yoram" w:date="2022-04-12T18:59:00Z">
                <w:r w:rsidRPr="0098055C" w:rsidDel="008D1C18">
                  <w:rPr>
                    <w:rFonts w:ascii="Arial" w:hAnsi="Arial" w:cs="Arial"/>
                    <w:sz w:val="24"/>
                    <w:szCs w:val="24"/>
                    <w:rtl/>
                  </w:rPr>
                  <w:delText xml:space="preserve">השונים </w:delText>
                </w:r>
              </w:del>
              <w:del w:id="28" w:author="Yoram" w:date="2022-04-12T19:00:00Z">
                <w:r w:rsidRPr="0098055C" w:rsidDel="008D1C18">
                  <w:rPr>
                    <w:rFonts w:ascii="Arial" w:hAnsi="Arial" w:cs="Arial"/>
                    <w:sz w:val="24"/>
                    <w:szCs w:val="24"/>
                    <w:rtl/>
                  </w:rPr>
                  <w:delText xml:space="preserve">כאשר </w:delText>
                </w:r>
              </w:del>
              <w:r w:rsidRPr="0098055C">
                <w:rPr>
                  <w:rFonts w:ascii="Arial" w:hAnsi="Arial" w:cs="Arial"/>
                  <w:sz w:val="24"/>
                  <w:szCs w:val="24"/>
                  <w:rtl/>
                </w:rPr>
                <w:t xml:space="preserve">הדמויות השונות והמפה </w:t>
              </w:r>
              <w:del w:id="29" w:author="Yoram" w:date="2022-04-12T19:00:00Z">
                <w:r w:rsidRPr="0098055C" w:rsidDel="008D1C18">
                  <w:rPr>
                    <w:rFonts w:ascii="Arial" w:hAnsi="Arial" w:cs="Arial"/>
                    <w:sz w:val="24"/>
                    <w:szCs w:val="24"/>
                    <w:rtl/>
                  </w:rPr>
                  <w:delText>הם</w:delText>
                </w:r>
              </w:del>
            </w:ins>
            <w:ins w:id="30" w:author="Yoram" w:date="2022-04-12T19:00:00Z">
              <w:r w:rsidR="008D1C18">
                <w:rPr>
                  <w:rFonts w:ascii="Arial" w:hAnsi="Arial" w:cs="Arial" w:hint="cs"/>
                  <w:sz w:val="24"/>
                  <w:szCs w:val="24"/>
                  <w:rtl/>
                </w:rPr>
                <w:t>מוצגות</w:t>
              </w:r>
            </w:ins>
            <w:ins w:id="31" w:author="Eliachar Feig" w:date="2022-04-10T20:33:00Z">
              <w:r w:rsidRPr="0098055C">
                <w:rPr>
                  <w:rFonts w:ascii="Arial" w:hAnsi="Arial" w:cs="Arial"/>
                  <w:sz w:val="24"/>
                  <w:szCs w:val="24"/>
                  <w:rtl/>
                </w:rPr>
                <w:t xml:space="preserve"> </w:t>
              </w:r>
              <w:del w:id="32" w:author="Yoram" w:date="2022-04-12T19:00:00Z">
                <w:r w:rsidRPr="0098055C" w:rsidDel="008D1C18">
                  <w:rPr>
                    <w:rFonts w:ascii="Arial" w:hAnsi="Arial" w:cs="Arial"/>
                    <w:sz w:val="24"/>
                    <w:szCs w:val="24"/>
                    <w:rtl/>
                  </w:rPr>
                  <w:delText>פשוטות</w:delText>
                </w:r>
              </w:del>
            </w:ins>
            <w:ins w:id="33" w:author="Yoram" w:date="2022-04-12T19:00:00Z">
              <w:r w:rsidR="008D1C18">
                <w:rPr>
                  <w:rFonts w:ascii="Arial" w:hAnsi="Arial" w:cs="Arial" w:hint="cs"/>
                  <w:sz w:val="24"/>
                  <w:szCs w:val="24"/>
                  <w:rtl/>
                </w:rPr>
                <w:t>בצורה פשוטה</w:t>
              </w:r>
            </w:ins>
            <w:ins w:id="34" w:author="Eliachar Feig" w:date="2022-04-10T20:33:00Z">
              <w:r w:rsidRPr="0098055C">
                <w:rPr>
                  <w:rFonts w:ascii="Arial" w:hAnsi="Arial" w:cs="Arial"/>
                  <w:sz w:val="24"/>
                  <w:szCs w:val="24"/>
                  <w:rtl/>
                </w:rPr>
                <w:t xml:space="preserve"> </w:t>
              </w:r>
            </w:ins>
            <w:ins w:id="35" w:author="Eliachar Feig" w:date="2022-04-12T20:00:00Z">
              <w:r w:rsidR="003B0D0F">
                <w:rPr>
                  <w:rFonts w:ascii="Arial" w:hAnsi="Arial" w:cs="Arial" w:hint="cs"/>
                  <w:sz w:val="24"/>
                  <w:szCs w:val="24"/>
                  <w:rtl/>
                </w:rPr>
                <w:t xml:space="preserve">מוצגות בצורה פשוטה </w:t>
              </w:r>
            </w:ins>
            <w:ins w:id="36" w:author="Eliachar Feig" w:date="2022-04-10T20:33:00Z">
              <w:r w:rsidRPr="0098055C">
                <w:rPr>
                  <w:rFonts w:ascii="Arial" w:hAnsi="Arial" w:cs="Arial"/>
                  <w:sz w:val="24"/>
                  <w:szCs w:val="24"/>
                  <w:rtl/>
                </w:rPr>
                <w:t>בסגנון מצויר ופיקסל ארט.</w:t>
              </w:r>
              <w:r w:rsidRPr="0098055C">
                <w:rPr>
                  <w:rFonts w:ascii="Arial" w:hAnsi="Arial" w:cs="Arial"/>
                  <w:sz w:val="24"/>
                  <w:szCs w:val="24"/>
                  <w:rtl/>
                </w:rPr>
                <w:cr/>
              </w:r>
            </w:ins>
            <w:ins w:id="37" w:author="Yoram" w:date="2022-04-12T19:00:00Z">
              <w:r w:rsidR="008D1C18">
                <w:rPr>
                  <w:rFonts w:ascii="Arial" w:hAnsi="Arial" w:cs="Arial" w:hint="cs"/>
                  <w:sz w:val="24"/>
                  <w:szCs w:val="24"/>
                  <w:rtl/>
                </w:rPr>
                <w:t>אין במשחק כלל</w:t>
              </w:r>
            </w:ins>
            <w:ins w:id="38" w:author="Yoram" w:date="2022-04-12T19:01:00Z">
              <w:r w:rsidR="008D1C18">
                <w:rPr>
                  <w:rFonts w:ascii="Arial" w:hAnsi="Arial" w:cs="Arial" w:hint="cs"/>
                  <w:sz w:val="24"/>
                  <w:szCs w:val="24"/>
                  <w:rtl/>
                </w:rPr>
                <w:t xml:space="preserve"> אלימות</w:t>
              </w:r>
            </w:ins>
            <w:ins w:id="39" w:author="Eliachar Feig" w:date="2022-04-10T20:33:00Z">
              <w:del w:id="40" w:author="Yoram" w:date="2022-04-12T19:01:00Z">
                <w:r w:rsidRPr="0098055C" w:rsidDel="008D1C18">
                  <w:rPr>
                    <w:rFonts w:ascii="Arial" w:hAnsi="Arial" w:cs="Arial"/>
                    <w:sz w:val="24"/>
                    <w:szCs w:val="24"/>
                    <w:rtl/>
                  </w:rPr>
                  <w:delText xml:space="preserve">במשחק </w:delText>
                </w:r>
              </w:del>
              <w:del w:id="41" w:author="Yoram" w:date="2022-04-12T18:56:00Z">
                <w:r w:rsidRPr="0098055C" w:rsidDel="00E37F37">
                  <w:rPr>
                    <w:rFonts w:ascii="Arial" w:hAnsi="Arial" w:cs="Arial"/>
                    <w:sz w:val="24"/>
                    <w:szCs w:val="24"/>
                    <w:rtl/>
                  </w:rPr>
                  <w:delText xml:space="preserve">יש אלימות </w:delText>
                </w:r>
              </w:del>
              <w:del w:id="42" w:author="Yoram" w:date="2022-04-12T18:54:00Z">
                <w:r w:rsidRPr="0098055C" w:rsidDel="00E37F37">
                  <w:rPr>
                    <w:rFonts w:ascii="Arial" w:hAnsi="Arial" w:cs="Arial"/>
                    <w:sz w:val="24"/>
                    <w:szCs w:val="24"/>
                    <w:rtl/>
                  </w:rPr>
                  <w:delText>מינימלסתית</w:delText>
                </w:r>
              </w:del>
              <w:del w:id="43" w:author="Yoram" w:date="2022-04-12T19:01:00Z">
                <w:r w:rsidRPr="0098055C" w:rsidDel="008D1C18">
                  <w:rPr>
                    <w:rFonts w:ascii="Arial" w:hAnsi="Arial" w:cs="Arial"/>
                    <w:sz w:val="24"/>
                    <w:szCs w:val="24"/>
                    <w:rtl/>
                  </w:rPr>
                  <w:delText xml:space="preserve"> לא</w:delText>
                </w:r>
              </w:del>
            </w:ins>
            <w:ins w:id="44" w:author="Eliachar Feig" w:date="2022-04-12T20:00:00Z">
              <w:r w:rsidR="003B0D0F">
                <w:rPr>
                  <w:rFonts w:ascii="Arial" w:hAnsi="Arial" w:cs="Arial" w:hint="cs"/>
                  <w:sz w:val="24"/>
                  <w:szCs w:val="24"/>
                  <w:rtl/>
                </w:rPr>
                <w:t xml:space="preserve"> אין במשחק כלל אלימות</w:t>
              </w:r>
            </w:ins>
            <w:ins w:id="45" w:author="Eliachar Feig" w:date="2022-04-10T20:33:00Z">
              <w:r w:rsidRPr="0098055C">
                <w:rPr>
                  <w:rFonts w:ascii="Arial" w:hAnsi="Arial" w:cs="Arial"/>
                  <w:sz w:val="24"/>
                  <w:szCs w:val="24"/>
                  <w:rtl/>
                </w:rPr>
                <w:t xml:space="preserve"> מופר</w:t>
              </w:r>
            </w:ins>
            <w:ins w:id="46" w:author="Yoram" w:date="2022-04-12T18:55:00Z">
              <w:r w:rsidR="00E37F37">
                <w:rPr>
                  <w:rFonts w:ascii="Arial" w:hAnsi="Arial" w:cs="Arial" w:hint="cs"/>
                  <w:sz w:val="24"/>
                  <w:szCs w:val="24"/>
                  <w:rtl/>
                </w:rPr>
                <w:t>ש</w:t>
              </w:r>
            </w:ins>
            <w:ins w:id="47" w:author="Eliachar Feig" w:date="2022-04-10T20:33:00Z">
              <w:del w:id="48" w:author="Yoram" w:date="2022-04-12T18:55:00Z">
                <w:r w:rsidRPr="0098055C" w:rsidDel="00E37F37">
                  <w:rPr>
                    <w:rFonts w:ascii="Arial" w:hAnsi="Arial" w:cs="Arial"/>
                    <w:sz w:val="24"/>
                    <w:szCs w:val="24"/>
                    <w:rtl/>
                  </w:rPr>
                  <w:delText>ט</w:delText>
                </w:r>
              </w:del>
              <w:r w:rsidRPr="0098055C">
                <w:rPr>
                  <w:rFonts w:ascii="Arial" w:hAnsi="Arial" w:cs="Arial"/>
                  <w:sz w:val="24"/>
                  <w:szCs w:val="24"/>
                  <w:rtl/>
                </w:rPr>
                <w:t>ת (עם דם וכ</w:t>
              </w:r>
            </w:ins>
            <w:ins w:id="49" w:author="Eliachar Feig" w:date="2022-04-12T20:00:00Z">
              <w:r w:rsidR="003B0D0F">
                <w:rPr>
                  <w:rFonts w:ascii="Arial" w:hAnsi="Arial" w:cs="Arial" w:hint="cs"/>
                  <w:sz w:val="24"/>
                  <w:szCs w:val="24"/>
                  <w:rtl/>
                </w:rPr>
                <w:t>דומה</w:t>
              </w:r>
            </w:ins>
            <w:ins w:id="50" w:author="Yoram" w:date="2022-04-12T18:56:00Z">
              <w:r w:rsidR="00E37F37">
                <w:rPr>
                  <w:rFonts w:ascii="Arial" w:hAnsi="Arial" w:cs="Arial" w:hint="cs"/>
                  <w:sz w:val="24"/>
                  <w:szCs w:val="24"/>
                  <w:rtl/>
                </w:rPr>
                <w:t>דומה</w:t>
              </w:r>
            </w:ins>
            <w:ins w:id="51" w:author="Eliachar Feig" w:date="2022-04-10T20:33:00Z">
              <w:del w:id="52" w:author="Yoram" w:date="2022-04-12T18:55:00Z">
                <w:r w:rsidRPr="0098055C" w:rsidDel="00E37F37">
                  <w:rPr>
                    <w:rFonts w:ascii="Arial" w:hAnsi="Arial" w:cs="Arial"/>
                    <w:sz w:val="24"/>
                    <w:szCs w:val="24"/>
                    <w:rtl/>
                  </w:rPr>
                  <w:delText>דמ</w:delText>
                </w:r>
              </w:del>
              <w:del w:id="53" w:author="Yoram" w:date="2022-04-12T18:56:00Z">
                <w:r w:rsidRPr="0098055C" w:rsidDel="00E37F37">
                  <w:rPr>
                    <w:rFonts w:ascii="Arial" w:hAnsi="Arial" w:cs="Arial"/>
                    <w:sz w:val="24"/>
                    <w:szCs w:val="24"/>
                    <w:rtl/>
                  </w:rPr>
                  <w:delText>'</w:delText>
                </w:r>
              </w:del>
              <w:r w:rsidRPr="0098055C">
                <w:rPr>
                  <w:rFonts w:ascii="Arial" w:hAnsi="Arial" w:cs="Arial"/>
                  <w:sz w:val="24"/>
                  <w:szCs w:val="24"/>
                  <w:rtl/>
                </w:rPr>
                <w:t xml:space="preserve">) </w:t>
              </w:r>
              <w:del w:id="54" w:author="Yoram" w:date="2022-04-12T18:57:00Z">
                <w:r w:rsidRPr="0098055C" w:rsidDel="00E37F37">
                  <w:rPr>
                    <w:rFonts w:ascii="Arial" w:hAnsi="Arial" w:cs="Arial"/>
                    <w:sz w:val="24"/>
                    <w:szCs w:val="24"/>
                    <w:rtl/>
                  </w:rPr>
                  <w:delText xml:space="preserve">שעלולה לפגוע במשתמש וכן </w:delText>
                </w:r>
              </w:del>
            </w:ins>
            <w:ins w:id="55" w:author="Yoram" w:date="2022-04-12T18:57:00Z">
              <w:r w:rsidR="00E37F37">
                <w:rPr>
                  <w:rFonts w:ascii="Arial" w:hAnsi="Arial" w:cs="Arial" w:hint="cs"/>
                  <w:sz w:val="24"/>
                  <w:szCs w:val="24"/>
                  <w:rtl/>
                </w:rPr>
                <w:t>ו</w:t>
              </w:r>
            </w:ins>
            <w:ins w:id="56" w:author="Eliachar Feig" w:date="2022-04-10T20:33:00Z">
              <w:del w:id="57" w:author="Yoram" w:date="2022-04-12T19:01:00Z">
                <w:r w:rsidRPr="0098055C" w:rsidDel="008D1C18">
                  <w:rPr>
                    <w:rFonts w:ascii="Arial" w:hAnsi="Arial" w:cs="Arial"/>
                    <w:sz w:val="24"/>
                    <w:szCs w:val="24"/>
                    <w:rtl/>
                  </w:rPr>
                  <w:delText xml:space="preserve">אין </w:delText>
                </w:r>
              </w:del>
            </w:ins>
            <w:ins w:id="58" w:author="Yoram" w:date="2022-04-12T19:01:00Z">
              <w:r w:rsidR="008D1C18">
                <w:rPr>
                  <w:rFonts w:ascii="Arial" w:hAnsi="Arial" w:cs="Arial" w:hint="cs"/>
                  <w:sz w:val="24"/>
                  <w:szCs w:val="24"/>
                  <w:rtl/>
                </w:rPr>
                <w:t>או</w:t>
              </w:r>
            </w:ins>
            <w:ins w:id="59" w:author="Yoram" w:date="2022-04-12T18:57:00Z">
              <w:r w:rsidR="00E37F37">
                <w:rPr>
                  <w:rFonts w:ascii="Arial" w:hAnsi="Arial" w:cs="Arial" w:hint="cs"/>
                  <w:sz w:val="24"/>
                  <w:szCs w:val="24"/>
                  <w:rtl/>
                </w:rPr>
                <w:t xml:space="preserve"> </w:t>
              </w:r>
            </w:ins>
            <w:ins w:id="60" w:author="Eliachar Feig" w:date="2022-04-12T20:01:00Z">
              <w:r w:rsidR="003B0D0F">
                <w:rPr>
                  <w:rFonts w:ascii="Arial" w:hAnsi="Arial" w:cs="Arial" w:hint="cs"/>
                  <w:sz w:val="24"/>
                  <w:szCs w:val="24"/>
                  <w:rtl/>
                </w:rPr>
                <w:t xml:space="preserve">או </w:t>
              </w:r>
            </w:ins>
            <w:ins w:id="61" w:author="Eliachar Feig" w:date="2022-04-10T20:33:00Z">
              <w:r w:rsidRPr="0098055C">
                <w:rPr>
                  <w:rFonts w:ascii="Arial" w:hAnsi="Arial" w:cs="Arial"/>
                  <w:sz w:val="24"/>
                  <w:szCs w:val="24"/>
                  <w:rtl/>
                </w:rPr>
                <w:t xml:space="preserve">תוכן פוגעני </w:t>
              </w:r>
              <w:del w:id="62" w:author="Yoram" w:date="2022-04-12T19:01:00Z">
                <w:r w:rsidRPr="0098055C" w:rsidDel="008D1C18">
                  <w:rPr>
                    <w:rFonts w:ascii="Arial" w:hAnsi="Arial" w:cs="Arial"/>
                    <w:sz w:val="24"/>
                    <w:szCs w:val="24"/>
                    <w:rtl/>
                  </w:rPr>
                  <w:delText>כזה או</w:delText>
                </w:r>
              </w:del>
              <w:r w:rsidRPr="0098055C">
                <w:rPr>
                  <w:rFonts w:ascii="Arial" w:hAnsi="Arial" w:cs="Arial"/>
                  <w:sz w:val="24"/>
                  <w:szCs w:val="24"/>
                  <w:rtl/>
                </w:rPr>
                <w:t xml:space="preserve"> אחר שעלול לא להתאים לקהל יעד מסוים.</w:t>
              </w:r>
            </w:ins>
          </w:p>
          <w:p w14:paraId="74B53351" w14:textId="142DD371" w:rsidR="0098055C" w:rsidRPr="0098055C" w:rsidRDefault="008D1C18" w:rsidP="0098055C">
            <w:pPr>
              <w:spacing w:after="120" w:line="360" w:lineRule="auto"/>
              <w:rPr>
                <w:ins w:id="63" w:author="Eliachar Feig" w:date="2022-04-10T20:33:00Z"/>
                <w:rFonts w:ascii="Arial" w:hAnsi="Arial" w:cs="Arial"/>
                <w:sz w:val="24"/>
                <w:szCs w:val="24"/>
                <w:rtl/>
              </w:rPr>
            </w:pPr>
            <w:ins w:id="64" w:author="Yoram" w:date="2022-04-12T19:01:00Z">
              <w:r>
                <w:rPr>
                  <w:rFonts w:ascii="Arial" w:hAnsi="Arial" w:cs="Arial" w:hint="cs"/>
                  <w:sz w:val="24"/>
                  <w:szCs w:val="24"/>
                  <w:rtl/>
                </w:rPr>
                <w:t>ב</w:t>
              </w:r>
            </w:ins>
            <w:ins w:id="65" w:author="Eliachar Feig" w:date="2022-04-12T20:01:00Z">
              <w:r w:rsidR="003B0D0F">
                <w:rPr>
                  <w:rFonts w:ascii="Arial" w:hAnsi="Arial" w:cs="Arial" w:hint="cs"/>
                  <w:sz w:val="24"/>
                  <w:szCs w:val="24"/>
                  <w:rtl/>
                </w:rPr>
                <w:t>ב</w:t>
              </w:r>
            </w:ins>
            <w:ins w:id="66" w:author="Eliachar Feig" w:date="2022-04-10T20:33:00Z">
              <w:r w:rsidR="0098055C" w:rsidRPr="0098055C">
                <w:rPr>
                  <w:rFonts w:ascii="Arial" w:hAnsi="Arial" w:cs="Arial"/>
                  <w:sz w:val="24"/>
                  <w:szCs w:val="24"/>
                  <w:rtl/>
                </w:rPr>
                <w:t xml:space="preserve">מהלך המשחק </w:t>
              </w:r>
            </w:ins>
            <w:ins w:id="67" w:author="Yoram" w:date="2022-04-12T19:01:00Z">
              <w:r>
                <w:rPr>
                  <w:rFonts w:ascii="Arial" w:hAnsi="Arial" w:cs="Arial" w:hint="cs"/>
                  <w:sz w:val="24"/>
                  <w:szCs w:val="24"/>
                  <w:rtl/>
                </w:rPr>
                <w:t xml:space="preserve">השחקן </w:t>
              </w:r>
            </w:ins>
            <w:ins w:id="68" w:author="Eliachar Feig" w:date="2022-04-10T20:33:00Z">
              <w:del w:id="69" w:author="Yoram" w:date="2022-04-12T19:02:00Z">
                <w:r w:rsidR="0098055C" w:rsidRPr="0098055C" w:rsidDel="008D1C18">
                  <w:rPr>
                    <w:rFonts w:ascii="Arial" w:hAnsi="Arial" w:cs="Arial"/>
                    <w:sz w:val="24"/>
                    <w:szCs w:val="24"/>
                    <w:rtl/>
                  </w:rPr>
                  <w:delText>הוא להכשיר</w:delText>
                </w:r>
              </w:del>
            </w:ins>
            <w:ins w:id="70" w:author="Yoram" w:date="2022-04-12T19:02:00Z">
              <w:r>
                <w:rPr>
                  <w:rFonts w:ascii="Arial" w:hAnsi="Arial" w:cs="Arial" w:hint="cs"/>
                  <w:sz w:val="24"/>
                  <w:szCs w:val="24"/>
                  <w:rtl/>
                </w:rPr>
                <w:t>מוביל</w:t>
              </w:r>
            </w:ins>
            <w:ins w:id="71" w:author="Eliachar Feig" w:date="2022-04-10T20:33:00Z">
              <w:r w:rsidR="0098055C" w:rsidRPr="0098055C">
                <w:rPr>
                  <w:rFonts w:ascii="Arial" w:hAnsi="Arial" w:cs="Arial"/>
                  <w:sz w:val="24"/>
                  <w:szCs w:val="24"/>
                  <w:rtl/>
                </w:rPr>
                <w:t xml:space="preserve"> </w:t>
              </w:r>
            </w:ins>
            <w:ins w:id="72" w:author="Eliachar Feig" w:date="2022-04-12T20:01:00Z">
              <w:r w:rsidR="003B0D0F">
                <w:rPr>
                  <w:rFonts w:ascii="Arial" w:hAnsi="Arial" w:cs="Arial" w:hint="cs"/>
                  <w:sz w:val="24"/>
                  <w:szCs w:val="24"/>
                  <w:rtl/>
                </w:rPr>
                <w:t xml:space="preserve">השחקן מוביל </w:t>
              </w:r>
            </w:ins>
            <w:ins w:id="73" w:author="Eliachar Feig" w:date="2022-04-10T20:33:00Z">
              <w:r w:rsidR="0098055C" w:rsidRPr="0098055C">
                <w:rPr>
                  <w:rFonts w:ascii="Arial" w:hAnsi="Arial" w:cs="Arial"/>
                  <w:sz w:val="24"/>
                  <w:szCs w:val="24"/>
                  <w:rtl/>
                </w:rPr>
                <w:t xml:space="preserve">את </w:t>
              </w:r>
              <w:del w:id="74" w:author="Yoram" w:date="2022-04-12T19:02:00Z">
                <w:r w:rsidR="0098055C" w:rsidRPr="0098055C" w:rsidDel="008D1C18">
                  <w:rPr>
                    <w:rFonts w:ascii="Arial" w:hAnsi="Arial" w:cs="Arial"/>
                    <w:sz w:val="24"/>
                    <w:szCs w:val="24"/>
                    <w:rtl/>
                  </w:rPr>
                  <w:delText>החיילים</w:delText>
                </w:r>
              </w:del>
            </w:ins>
            <w:ins w:id="75" w:author="Yoram" w:date="2022-04-12T19:02:00Z">
              <w:r>
                <w:rPr>
                  <w:rFonts w:ascii="Arial" w:hAnsi="Arial" w:cs="Arial" w:hint="cs"/>
                  <w:sz w:val="24"/>
                  <w:szCs w:val="24"/>
                  <w:rtl/>
                </w:rPr>
                <w:t>גיסותיו</w:t>
              </w:r>
            </w:ins>
            <w:ins w:id="76" w:author="Eliachar Feig" w:date="2022-04-10T20:33:00Z">
              <w:r w:rsidR="0098055C" w:rsidRPr="0098055C">
                <w:rPr>
                  <w:rFonts w:ascii="Arial" w:hAnsi="Arial" w:cs="Arial"/>
                  <w:sz w:val="24"/>
                  <w:szCs w:val="24"/>
                  <w:rtl/>
                </w:rPr>
                <w:t xml:space="preserve"> </w:t>
              </w:r>
            </w:ins>
            <w:ins w:id="77" w:author="Eliachar Feig" w:date="2022-04-12T20:04:00Z">
              <w:r w:rsidR="006F53B8">
                <w:rPr>
                  <w:rFonts w:ascii="Arial" w:hAnsi="Arial" w:cs="Arial" w:hint="cs"/>
                  <w:sz w:val="24"/>
                  <w:szCs w:val="24"/>
                  <w:rtl/>
                </w:rPr>
                <w:t xml:space="preserve">גיסותיו </w:t>
              </w:r>
            </w:ins>
            <w:ins w:id="78" w:author="Eliachar Feig" w:date="2022-04-10T20:33:00Z">
              <w:r w:rsidR="0098055C" w:rsidRPr="0098055C">
                <w:rPr>
                  <w:rFonts w:ascii="Arial" w:hAnsi="Arial" w:cs="Arial"/>
                  <w:sz w:val="24"/>
                  <w:szCs w:val="24"/>
                  <w:rtl/>
                </w:rPr>
                <w:t>בצורה אסטרטגית</w:t>
              </w:r>
              <w:del w:id="79" w:author="Yoram" w:date="2022-04-12T18:57:00Z">
                <w:r w:rsidR="0098055C" w:rsidRPr="0098055C" w:rsidDel="00E37F37">
                  <w:rPr>
                    <w:rFonts w:ascii="Arial" w:hAnsi="Arial" w:cs="Arial"/>
                    <w:sz w:val="24"/>
                    <w:szCs w:val="24"/>
                    <w:rtl/>
                  </w:rPr>
                  <w:delText xml:space="preserve"> </w:delText>
                </w:r>
              </w:del>
              <w:r w:rsidR="0098055C" w:rsidRPr="0098055C">
                <w:rPr>
                  <w:rFonts w:ascii="Arial" w:hAnsi="Arial" w:cs="Arial"/>
                  <w:sz w:val="24"/>
                  <w:szCs w:val="24"/>
                  <w:rtl/>
                </w:rPr>
                <w:t xml:space="preserve">, </w:t>
              </w:r>
            </w:ins>
            <w:ins w:id="80" w:author="Yoram" w:date="2022-04-12T19:02:00Z">
              <w:r>
                <w:rPr>
                  <w:rFonts w:ascii="Arial" w:hAnsi="Arial" w:cs="Arial" w:hint="cs"/>
                  <w:sz w:val="24"/>
                  <w:szCs w:val="24"/>
                  <w:rtl/>
                </w:rPr>
                <w:t xml:space="preserve">כדי </w:t>
              </w:r>
            </w:ins>
            <w:ins w:id="81" w:author="Eliachar Feig" w:date="2022-04-10T20:33:00Z">
              <w:del w:id="82" w:author="Yoram" w:date="2022-04-12T19:02:00Z">
                <w:r w:rsidR="0098055C" w:rsidRPr="0098055C" w:rsidDel="008D1C18">
                  <w:rPr>
                    <w:rFonts w:ascii="Arial" w:hAnsi="Arial" w:cs="Arial"/>
                    <w:sz w:val="24"/>
                    <w:szCs w:val="24"/>
                    <w:rtl/>
                  </w:rPr>
                  <w:delText>ולהשמיד</w:delText>
                </w:r>
              </w:del>
            </w:ins>
            <w:ins w:id="83" w:author="Yoram" w:date="2022-04-12T19:02:00Z">
              <w:r>
                <w:rPr>
                  <w:rFonts w:ascii="Arial" w:hAnsi="Arial" w:cs="Arial" w:hint="cs"/>
                  <w:sz w:val="24"/>
                  <w:szCs w:val="24"/>
                  <w:rtl/>
                </w:rPr>
                <w:t>לנצח</w:t>
              </w:r>
            </w:ins>
            <w:ins w:id="84" w:author="Eliachar Feig" w:date="2022-04-10T20:33:00Z">
              <w:r w:rsidR="0098055C" w:rsidRPr="0098055C">
                <w:rPr>
                  <w:rFonts w:ascii="Arial" w:hAnsi="Arial" w:cs="Arial"/>
                  <w:sz w:val="24"/>
                  <w:szCs w:val="24"/>
                  <w:rtl/>
                </w:rPr>
                <w:t xml:space="preserve"> </w:t>
              </w:r>
            </w:ins>
            <w:ins w:id="85" w:author="Eliachar Feig" w:date="2022-04-12T20:01:00Z">
              <w:r w:rsidR="003B0D0F">
                <w:rPr>
                  <w:rFonts w:ascii="Arial" w:hAnsi="Arial" w:cs="Arial" w:hint="cs"/>
                  <w:sz w:val="24"/>
                  <w:szCs w:val="24"/>
                  <w:rtl/>
                </w:rPr>
                <w:t xml:space="preserve">כדי לנצח </w:t>
              </w:r>
            </w:ins>
            <w:ins w:id="86" w:author="Eliachar Feig" w:date="2022-04-10T20:33:00Z">
              <w:r w:rsidR="0098055C" w:rsidRPr="0098055C">
                <w:rPr>
                  <w:rFonts w:ascii="Arial" w:hAnsi="Arial" w:cs="Arial"/>
                  <w:sz w:val="24"/>
                  <w:szCs w:val="24"/>
                  <w:rtl/>
                </w:rPr>
                <w:t xml:space="preserve">את </w:t>
              </w:r>
              <w:del w:id="87" w:author="Yoram" w:date="2022-04-12T19:02:00Z">
                <w:r w:rsidR="0098055C" w:rsidRPr="0098055C" w:rsidDel="008D1C18">
                  <w:rPr>
                    <w:rFonts w:ascii="Arial" w:hAnsi="Arial" w:cs="Arial"/>
                    <w:sz w:val="24"/>
                    <w:szCs w:val="24"/>
                    <w:rtl/>
                  </w:rPr>
                  <w:delText>ה</w:delText>
                </w:r>
              </w:del>
            </w:ins>
            <w:ins w:id="88" w:author="Eliachar Feig" w:date="2022-04-12T20:01:00Z">
              <w:r w:rsidR="003B0D0F">
                <w:rPr>
                  <w:rFonts w:ascii="Arial" w:hAnsi="Arial" w:cs="Arial" w:hint="cs"/>
                  <w:sz w:val="24"/>
                  <w:szCs w:val="24"/>
                  <w:rtl/>
                </w:rPr>
                <w:t>ה</w:t>
              </w:r>
            </w:ins>
            <w:ins w:id="89" w:author="Eliachar Feig" w:date="2022-04-10T20:33:00Z">
              <w:r w:rsidR="0098055C" w:rsidRPr="0098055C">
                <w:rPr>
                  <w:rFonts w:ascii="Arial" w:hAnsi="Arial" w:cs="Arial"/>
                  <w:sz w:val="24"/>
                  <w:szCs w:val="24"/>
                  <w:rtl/>
                </w:rPr>
                <w:t xml:space="preserve">צבא </w:t>
              </w:r>
              <w:del w:id="90" w:author="Yoram" w:date="2022-04-12T19:02:00Z">
                <w:r w:rsidR="0098055C" w:rsidRPr="0098055C" w:rsidDel="008D1C18">
                  <w:rPr>
                    <w:rFonts w:ascii="Arial" w:hAnsi="Arial" w:cs="Arial"/>
                    <w:sz w:val="24"/>
                    <w:szCs w:val="24"/>
                    <w:rtl/>
                  </w:rPr>
                  <w:delText>של</w:delText>
                </w:r>
              </w:del>
              <w:r w:rsidR="0098055C" w:rsidRPr="0098055C">
                <w:rPr>
                  <w:rFonts w:ascii="Arial" w:hAnsi="Arial" w:cs="Arial"/>
                  <w:sz w:val="24"/>
                  <w:szCs w:val="24"/>
                  <w:rtl/>
                </w:rPr>
                <w:t xml:space="preserve"> </w:t>
              </w:r>
            </w:ins>
            <w:ins w:id="91" w:author="Eliachar Feig" w:date="2022-04-12T20:01:00Z">
              <w:r w:rsidR="003B0D0F">
                <w:rPr>
                  <w:rFonts w:ascii="Arial" w:hAnsi="Arial" w:cs="Arial" w:hint="cs"/>
                  <w:sz w:val="24"/>
                  <w:szCs w:val="24"/>
                  <w:rtl/>
                </w:rPr>
                <w:t xml:space="preserve">של </w:t>
              </w:r>
            </w:ins>
            <w:ins w:id="92" w:author="Eliachar Feig" w:date="2022-04-10T20:33:00Z">
              <w:r w:rsidR="0098055C" w:rsidRPr="0098055C">
                <w:rPr>
                  <w:rFonts w:ascii="Arial" w:hAnsi="Arial" w:cs="Arial"/>
                  <w:sz w:val="24"/>
                  <w:szCs w:val="24"/>
                  <w:rtl/>
                </w:rPr>
                <w:t>היריב.</w:t>
              </w:r>
            </w:ins>
          </w:p>
          <w:p w14:paraId="1EA6906C" w14:textId="3D154388" w:rsidR="0098055C" w:rsidRPr="00B910EE" w:rsidRDefault="0098055C" w:rsidP="0098055C">
            <w:pPr>
              <w:spacing w:after="120" w:line="360" w:lineRule="auto"/>
              <w:rPr>
                <w:rFonts w:ascii="Arial" w:hAnsi="Arial" w:cs="Arial"/>
                <w:sz w:val="24"/>
                <w:szCs w:val="24"/>
                <w:rtl/>
              </w:rPr>
            </w:pPr>
            <w:ins w:id="93" w:author="Eliachar Feig" w:date="2022-04-10T20:33:00Z">
              <w:r w:rsidRPr="0098055C">
                <w:rPr>
                  <w:rFonts w:ascii="Arial" w:hAnsi="Arial" w:cs="Arial"/>
                  <w:sz w:val="24"/>
                  <w:szCs w:val="24"/>
                  <w:rtl/>
                </w:rPr>
                <w:t xml:space="preserve">מטרת המשחק </w:t>
              </w:r>
              <w:del w:id="94" w:author="Yoram" w:date="2022-04-12T19:03:00Z">
                <w:r w:rsidRPr="0098055C" w:rsidDel="008D1C18">
                  <w:rPr>
                    <w:rFonts w:ascii="Arial" w:hAnsi="Arial" w:cs="Arial"/>
                    <w:sz w:val="24"/>
                    <w:szCs w:val="24"/>
                    <w:rtl/>
                  </w:rPr>
                  <w:delText>כפי שהוזכר</w:delText>
                </w:r>
              </w:del>
              <w:r w:rsidRPr="0098055C">
                <w:rPr>
                  <w:rFonts w:ascii="Arial" w:hAnsi="Arial" w:cs="Arial"/>
                  <w:sz w:val="24"/>
                  <w:szCs w:val="24"/>
                  <w:rtl/>
                </w:rPr>
                <w:t xml:space="preserve"> היא לעודד חשיבה </w:t>
              </w:r>
              <w:del w:id="95" w:author="Yoram" w:date="2022-04-12T18:57:00Z">
                <w:r w:rsidRPr="0098055C" w:rsidDel="00E37F37">
                  <w:rPr>
                    <w:rFonts w:ascii="Arial" w:hAnsi="Arial" w:cs="Arial"/>
                    <w:sz w:val="24"/>
                    <w:szCs w:val="24"/>
                    <w:rtl/>
                  </w:rPr>
                  <w:delText>ויצרתיות</w:delText>
                </w:r>
              </w:del>
            </w:ins>
            <w:ins w:id="96" w:author="Yoram" w:date="2022-04-12T18:57:00Z">
              <w:r w:rsidR="00E37F37" w:rsidRPr="0098055C">
                <w:rPr>
                  <w:rFonts w:ascii="Arial" w:hAnsi="Arial" w:cs="Arial" w:hint="cs"/>
                  <w:sz w:val="24"/>
                  <w:szCs w:val="24"/>
                  <w:rtl/>
                </w:rPr>
                <w:t>ויצירתיו</w:t>
              </w:r>
              <w:r w:rsidR="00E37F37" w:rsidRPr="0098055C">
                <w:rPr>
                  <w:rFonts w:ascii="Arial" w:hAnsi="Arial" w:cs="Arial" w:hint="eastAsia"/>
                  <w:sz w:val="24"/>
                  <w:szCs w:val="24"/>
                  <w:rtl/>
                </w:rPr>
                <w:t>ת</w:t>
              </w:r>
            </w:ins>
            <w:ins w:id="97" w:author="Eliachar Feig" w:date="2022-04-12T20:02:00Z">
              <w:r w:rsidR="003B0D0F">
                <w:rPr>
                  <w:rFonts w:ascii="Arial" w:hAnsi="Arial" w:cs="Arial" w:hint="cs"/>
                  <w:sz w:val="24"/>
                  <w:szCs w:val="24"/>
                  <w:rtl/>
                </w:rPr>
                <w:t xml:space="preserve"> ויצירתיות</w:t>
              </w:r>
            </w:ins>
            <w:ins w:id="98" w:author="Eliachar Feig" w:date="2022-04-10T20:33:00Z">
              <w:r w:rsidRPr="0098055C">
                <w:rPr>
                  <w:rFonts w:ascii="Arial" w:hAnsi="Arial" w:cs="Arial"/>
                  <w:sz w:val="24"/>
                  <w:szCs w:val="24"/>
                  <w:rtl/>
                </w:rPr>
                <w:t xml:space="preserve"> </w:t>
              </w:r>
              <w:del w:id="99" w:author="Yoram" w:date="2022-04-12T18:57:00Z">
                <w:r w:rsidRPr="0098055C" w:rsidDel="00E37F37">
                  <w:rPr>
                    <w:rFonts w:ascii="Arial" w:hAnsi="Arial" w:cs="Arial"/>
                    <w:sz w:val="24"/>
                    <w:szCs w:val="24"/>
                    <w:rtl/>
                  </w:rPr>
                  <w:delText>עם</w:delText>
                </w:r>
              </w:del>
              <w:r w:rsidRPr="0098055C">
                <w:rPr>
                  <w:rFonts w:ascii="Arial" w:hAnsi="Arial" w:cs="Arial"/>
                  <w:sz w:val="24"/>
                  <w:szCs w:val="24"/>
                  <w:rtl/>
                </w:rPr>
                <w:t xml:space="preserve"> </w:t>
              </w:r>
              <w:del w:id="100" w:author="Yoram" w:date="2022-04-12T19:03:00Z">
                <w:r w:rsidRPr="0098055C" w:rsidDel="008D1C18">
                  <w:rPr>
                    <w:rFonts w:ascii="Arial" w:hAnsi="Arial" w:cs="Arial"/>
                    <w:sz w:val="24"/>
                    <w:szCs w:val="24"/>
                    <w:rtl/>
                  </w:rPr>
                  <w:delText>התחשבות ו</w:delText>
                </w:r>
              </w:del>
            </w:ins>
            <w:ins w:id="101" w:author="Yoram" w:date="2022-04-12T19:03:00Z">
              <w:r w:rsidR="008D1C18">
                <w:rPr>
                  <w:rFonts w:ascii="Arial" w:hAnsi="Arial" w:cs="Arial" w:hint="cs"/>
                  <w:sz w:val="24"/>
                  <w:szCs w:val="24"/>
                  <w:rtl/>
                </w:rPr>
                <w:t xml:space="preserve"> בצורה המותאמת </w:t>
              </w:r>
            </w:ins>
            <w:ins w:id="102" w:author="Eliachar Feig" w:date="2022-04-10T20:33:00Z">
              <w:del w:id="103" w:author="Yoram" w:date="2022-04-12T19:03:00Z">
                <w:r w:rsidRPr="0098055C" w:rsidDel="008D1C18">
                  <w:rPr>
                    <w:rFonts w:ascii="Arial" w:hAnsi="Arial" w:cs="Arial"/>
                    <w:sz w:val="24"/>
                    <w:szCs w:val="24"/>
                    <w:rtl/>
                  </w:rPr>
                  <w:delText>התאמה לכלל</w:delText>
                </w:r>
              </w:del>
            </w:ins>
            <w:ins w:id="104" w:author="Yoram" w:date="2022-04-12T19:03:00Z">
              <w:r w:rsidR="008D1C18">
                <w:rPr>
                  <w:rFonts w:ascii="Arial" w:hAnsi="Arial" w:cs="Arial" w:hint="cs"/>
                  <w:sz w:val="24"/>
                  <w:szCs w:val="24"/>
                  <w:rtl/>
                </w:rPr>
                <w:t>לכול</w:t>
              </w:r>
            </w:ins>
            <w:ins w:id="105" w:author="Eliachar Feig" w:date="2022-04-10T20:33:00Z">
              <w:r w:rsidRPr="0098055C">
                <w:rPr>
                  <w:rFonts w:ascii="Arial" w:hAnsi="Arial" w:cs="Arial"/>
                  <w:sz w:val="24"/>
                  <w:szCs w:val="24"/>
                  <w:rtl/>
                </w:rPr>
                <w:t xml:space="preserve"> </w:t>
              </w:r>
            </w:ins>
            <w:ins w:id="106" w:author="Eliachar Feig" w:date="2022-04-12T20:02:00Z">
              <w:r w:rsidR="003B0D0F">
                <w:rPr>
                  <w:rFonts w:ascii="Arial" w:hAnsi="Arial" w:cs="Arial" w:hint="cs"/>
                  <w:sz w:val="24"/>
                  <w:szCs w:val="24"/>
                  <w:rtl/>
                </w:rPr>
                <w:t xml:space="preserve">בצורה מותאמת לכל </w:t>
              </w:r>
            </w:ins>
            <w:ins w:id="107" w:author="Eliachar Feig" w:date="2022-04-10T20:33:00Z">
              <w:r w:rsidRPr="0098055C">
                <w:rPr>
                  <w:rFonts w:ascii="Arial" w:hAnsi="Arial" w:cs="Arial"/>
                  <w:sz w:val="24"/>
                  <w:szCs w:val="24"/>
                  <w:rtl/>
                </w:rPr>
                <w:t>הגילאים.</w:t>
              </w:r>
            </w:ins>
          </w:p>
        </w:tc>
      </w:tr>
      <w:bookmarkEnd w:id="5"/>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7A3AE388"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r w:rsidR="002304AF">
              <w:rPr>
                <w:rFonts w:ascii="Arial" w:hAnsi="Arial" w:cs="Arial" w:hint="cs"/>
                <w:sz w:val="24"/>
                <w:szCs w:val="24"/>
                <w:rtl/>
              </w:rPr>
              <w:t>לכל הפחות</w:t>
            </w:r>
            <w:commentRangeStart w:id="108"/>
            <w:r w:rsidR="002304AF">
              <w:rPr>
                <w:rFonts w:ascii="Arial" w:hAnsi="Arial" w:cs="Arial" w:hint="cs"/>
                <w:sz w:val="24"/>
                <w:szCs w:val="24"/>
                <w:rtl/>
              </w:rPr>
              <w:t xml:space="preserve"> </w:t>
            </w:r>
            <w:del w:id="109" w:author="Eliachar Feig" w:date="2022-04-12T19:55:00Z">
              <w:r w:rsidR="0098055C" w:rsidDel="002E12A5">
                <w:rPr>
                  <w:rFonts w:ascii="Arial" w:hAnsi="Arial" w:cs="Arial" w:hint="cs"/>
                  <w:sz w:val="24"/>
                  <w:szCs w:val="24"/>
                  <w:rtl/>
                </w:rPr>
                <w:delText>2</w:delText>
              </w:r>
              <w:r w:rsidR="002304AF" w:rsidDel="002E12A5">
                <w:rPr>
                  <w:rFonts w:ascii="Arial" w:hAnsi="Arial" w:cs="Arial" w:hint="cs"/>
                  <w:sz w:val="24"/>
                  <w:szCs w:val="24"/>
                  <w:rtl/>
                </w:rPr>
                <w:delText xml:space="preserve"> </w:delText>
              </w:r>
            </w:del>
            <w:commentRangeEnd w:id="108"/>
            <w:ins w:id="110" w:author="Eliachar Feig" w:date="2022-04-12T19:55:00Z">
              <w:r w:rsidR="002E12A5">
                <w:rPr>
                  <w:rFonts w:ascii="Arial" w:hAnsi="Arial" w:cs="Arial" w:hint="cs"/>
                  <w:sz w:val="24"/>
                  <w:szCs w:val="24"/>
                  <w:rtl/>
                </w:rPr>
                <w:t xml:space="preserve">4 </w:t>
              </w:r>
            </w:ins>
            <w:r w:rsidR="00EF3976">
              <w:rPr>
                <w:rStyle w:val="a9"/>
                <w:rtl/>
              </w:rPr>
              <w:commentReference w:id="108"/>
            </w:r>
            <w:r w:rsidR="002304AF">
              <w:rPr>
                <w:rFonts w:ascii="Arial" w:hAnsi="Arial" w:cs="Arial" w:hint="cs"/>
                <w:sz w:val="24"/>
                <w:szCs w:val="24"/>
                <w:rtl/>
              </w:rPr>
              <w:t xml:space="preserve">עמיתים בקורס </w:t>
            </w:r>
            <w:r w:rsidR="008D1C18">
              <w:rPr>
                <w:rFonts w:ascii="Arial" w:hAnsi="Arial" w:cs="Arial" w:hint="cs"/>
                <w:sz w:val="24"/>
                <w:szCs w:val="24"/>
                <w:rtl/>
              </w:rPr>
              <w:t>הפרויקטים</w:t>
            </w:r>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בפייסבוק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הנבדקים יגוייסו למחקר דרך קבוצות הווטסאפ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133DD813" w14:textId="13A1FCF7" w:rsidR="00010645" w:rsidRDefault="00010645">
      <w:pPr>
        <w:bidi w:val="0"/>
        <w:rPr>
          <w:rFonts w:ascii="Arial" w:hAnsi="Arial" w:cs="Arial"/>
          <w:sz w:val="24"/>
          <w:szCs w:val="24"/>
          <w:rtl/>
        </w:rPr>
      </w:pP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2C44361A" w:rsidR="007D7B99" w:rsidRDefault="00BE748E" w:rsidP="00D33504">
            <w:pPr>
              <w:spacing w:after="120" w:line="360" w:lineRule="auto"/>
              <w:rPr>
                <w:rFonts w:ascii="Arial" w:hAnsi="Arial" w:cs="Arial"/>
                <w:sz w:val="24"/>
                <w:szCs w:val="24"/>
                <w:rtl/>
              </w:rPr>
            </w:pPr>
            <w:r>
              <w:rPr>
                <w:rFonts w:ascii="Arial" w:hAnsi="Arial" w:cs="Arial" w:hint="cs"/>
                <w:sz w:val="24"/>
                <w:szCs w:val="24"/>
                <w:rtl/>
              </w:rPr>
              <w:t xml:space="preserve">אין מגבלה - </w:t>
            </w:r>
            <w:r w:rsidR="003357F8">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57E0A6CF" w:rsidR="002E7EE2" w:rsidRDefault="009D39E3" w:rsidP="00924907">
      <w:pPr>
        <w:spacing w:after="120" w:line="360" w:lineRule="auto"/>
        <w:rPr>
          <w:rFonts w:ascii="Arial" w:hAnsi="Arial" w:cs="Arial"/>
          <w:sz w:val="24"/>
          <w:szCs w:val="24"/>
          <w:rtl/>
        </w:rPr>
      </w:pPr>
      <w:r w:rsidRPr="00552625">
        <w:rPr>
          <w:rFonts w:ascii="Arial" w:hAnsi="Arial" w:cs="Arial"/>
          <w:b/>
          <w:bCs/>
          <w:sz w:val="24"/>
          <w:szCs w:val="24"/>
          <w:u w:val="single"/>
          <w:rtl/>
        </w:rPr>
        <w:t>משך הבדיקות</w:t>
      </w:r>
      <w:r w:rsidRPr="00552625">
        <w:rPr>
          <w:rFonts w:ascii="Arial" w:hAnsi="Arial" w:cs="Arial"/>
          <w:sz w:val="24"/>
          <w:szCs w:val="24"/>
          <w:rtl/>
        </w:rPr>
        <w:t xml:space="preserve">: </w:t>
      </w:r>
      <w:r w:rsidR="0098055C" w:rsidRPr="008F5D2C">
        <w:rPr>
          <w:rFonts w:ascii="Arial" w:hAnsi="Arial" w:cs="Arial" w:hint="cs"/>
          <w:sz w:val="24"/>
          <w:szCs w:val="24"/>
          <w:highlight w:val="yellow"/>
          <w:u w:val="single"/>
          <w:rtl/>
        </w:rPr>
        <w:t>20</w:t>
      </w:r>
      <w:r w:rsidR="00E80602">
        <w:rPr>
          <w:rFonts w:ascii="Arial" w:hAnsi="Arial" w:cs="Arial" w:hint="cs"/>
          <w:sz w:val="24"/>
          <w:szCs w:val="24"/>
          <w:highlight w:val="yellow"/>
          <w:u w:val="single"/>
          <w:rtl/>
        </w:rPr>
        <w:t>-30</w:t>
      </w:r>
      <w:r w:rsidR="002304AF" w:rsidRPr="008F5D2C">
        <w:rPr>
          <w:rFonts w:ascii="Arial" w:hAnsi="Arial" w:cs="Arial"/>
          <w:sz w:val="24"/>
          <w:szCs w:val="24"/>
          <w:highlight w:val="yellow"/>
          <w:u w:val="single"/>
          <w:rtl/>
        </w:rPr>
        <w:t xml:space="preserve"> </w:t>
      </w:r>
      <w:r w:rsidRPr="008F5D2C">
        <w:rPr>
          <w:rFonts w:ascii="Arial" w:hAnsi="Arial" w:cs="Arial"/>
          <w:sz w:val="24"/>
          <w:szCs w:val="24"/>
          <w:highlight w:val="yellow"/>
          <w:u w:val="single"/>
          <w:rtl/>
        </w:rPr>
        <w:t>דקות</w:t>
      </w:r>
      <w:r w:rsidRPr="00552625">
        <w:rPr>
          <w:rFonts w:ascii="Arial" w:hAnsi="Arial" w:cs="Arial"/>
          <w:sz w:val="24"/>
          <w:szCs w:val="24"/>
          <w:rtl/>
        </w:rPr>
        <w:t xml:space="preserve">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sidRPr="00E80602">
        <w:rPr>
          <w:rFonts w:ascii="Arial" w:hAnsi="Arial" w:cs="Arial" w:hint="cs"/>
          <w:sz w:val="24"/>
          <w:szCs w:val="24"/>
          <w:highlight w:val="yellow"/>
          <w:u w:val="single"/>
          <w:rtl/>
        </w:rPr>
        <w:t>5</w:t>
      </w:r>
      <w:r w:rsidR="003357F8">
        <w:rPr>
          <w:rFonts w:ascii="Arial" w:hAnsi="Arial" w:cs="Arial" w:hint="cs"/>
          <w:sz w:val="24"/>
          <w:szCs w:val="24"/>
          <w:rtl/>
        </w:rPr>
        <w:t xml:space="preserve">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lastRenderedPageBreak/>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11E2A744" w14:textId="27B6D188" w:rsidR="00BE748E" w:rsidRDefault="00660D03" w:rsidP="00BE748E">
            <w:pPr>
              <w:pStyle w:val="af0"/>
              <w:numPr>
                <w:ilvl w:val="0"/>
                <w:numId w:val="6"/>
              </w:numPr>
              <w:spacing w:after="120" w:line="360" w:lineRule="auto"/>
              <w:rPr>
                <w:rFonts w:ascii="Arial" w:hAnsi="Arial" w:cs="Arial"/>
                <w:sz w:val="24"/>
                <w:szCs w:val="24"/>
              </w:rPr>
            </w:pPr>
            <w:r w:rsidRPr="008F5D2C">
              <w:rPr>
                <w:rFonts w:ascii="Arial" w:hAnsi="Arial" w:cs="Arial" w:hint="eastAsia"/>
                <w:sz w:val="24"/>
                <w:szCs w:val="24"/>
                <w:rtl/>
              </w:rPr>
              <w:t>מהירות</w:t>
            </w:r>
            <w:r w:rsidRPr="008F5D2C">
              <w:rPr>
                <w:rFonts w:ascii="Arial" w:hAnsi="Arial" w:cs="Arial"/>
                <w:sz w:val="24"/>
                <w:szCs w:val="24"/>
                <w:rtl/>
              </w:rPr>
              <w:t xml:space="preserve"> </w:t>
            </w:r>
            <w:r w:rsidRPr="008F5D2C">
              <w:rPr>
                <w:rFonts w:ascii="Arial" w:hAnsi="Arial" w:cs="Arial" w:hint="eastAsia"/>
                <w:sz w:val="24"/>
                <w:szCs w:val="24"/>
                <w:rtl/>
              </w:rPr>
              <w:t>הפתיחה</w:t>
            </w:r>
            <w:r w:rsidRPr="008F5D2C">
              <w:rPr>
                <w:rFonts w:ascii="Arial" w:hAnsi="Arial" w:cs="Arial"/>
                <w:sz w:val="24"/>
                <w:szCs w:val="24"/>
                <w:rtl/>
              </w:rPr>
              <w:t xml:space="preserve"> </w:t>
            </w:r>
            <w:r w:rsidRPr="008F5D2C">
              <w:rPr>
                <w:rFonts w:ascii="Arial" w:hAnsi="Arial" w:cs="Arial" w:hint="eastAsia"/>
                <w:sz w:val="24"/>
                <w:szCs w:val="24"/>
                <w:rtl/>
              </w:rPr>
              <w:t>של</w:t>
            </w:r>
            <w:r w:rsidRPr="008F5D2C">
              <w:rPr>
                <w:rFonts w:ascii="Arial" w:hAnsi="Arial" w:cs="Arial"/>
                <w:sz w:val="24"/>
                <w:szCs w:val="24"/>
                <w:rtl/>
              </w:rPr>
              <w:t xml:space="preserve"> </w:t>
            </w:r>
            <w:r w:rsidRPr="008F5D2C">
              <w:rPr>
                <w:rFonts w:ascii="Arial" w:hAnsi="Arial" w:cs="Arial" w:hint="eastAsia"/>
                <w:sz w:val="24"/>
                <w:szCs w:val="24"/>
                <w:rtl/>
              </w:rPr>
              <w:t>משחק</w:t>
            </w:r>
            <w:r w:rsidRPr="008F5D2C">
              <w:rPr>
                <w:rFonts w:ascii="Arial" w:hAnsi="Arial" w:cs="Arial"/>
                <w:sz w:val="24"/>
                <w:szCs w:val="24"/>
                <w:rtl/>
              </w:rPr>
              <w:t xml:space="preserve"> </w:t>
            </w:r>
            <w:r w:rsidRPr="008F5D2C">
              <w:rPr>
                <w:rFonts w:ascii="Arial" w:hAnsi="Arial" w:cs="Arial" w:hint="eastAsia"/>
                <w:sz w:val="24"/>
                <w:szCs w:val="24"/>
                <w:rtl/>
              </w:rPr>
              <w:t>חדש</w:t>
            </w:r>
            <w:r w:rsidR="006F6EF4">
              <w:rPr>
                <w:rFonts w:ascii="Arial" w:hAnsi="Arial" w:cs="Arial" w:hint="cs"/>
                <w:sz w:val="24"/>
                <w:szCs w:val="24"/>
                <w:rtl/>
              </w:rPr>
              <w:t xml:space="preserve"> כפי </w:t>
            </w:r>
            <w:r w:rsidR="008F5D2C">
              <w:rPr>
                <w:rFonts w:ascii="Arial" w:hAnsi="Arial" w:cs="Arial" w:hint="cs"/>
                <w:sz w:val="24"/>
                <w:szCs w:val="24"/>
                <w:rtl/>
              </w:rPr>
              <w:t>שיימד</w:t>
            </w:r>
            <w:r w:rsidR="008F5D2C">
              <w:rPr>
                <w:rFonts w:ascii="Arial" w:hAnsi="Arial" w:cs="Arial" w:hint="eastAsia"/>
                <w:sz w:val="24"/>
                <w:szCs w:val="24"/>
                <w:rtl/>
              </w:rPr>
              <w:t>ד</w:t>
            </w:r>
            <w:r w:rsidR="006F6EF4">
              <w:rPr>
                <w:rFonts w:ascii="Arial" w:hAnsi="Arial" w:cs="Arial" w:hint="cs"/>
                <w:sz w:val="24"/>
                <w:szCs w:val="24"/>
                <w:rtl/>
              </w:rPr>
              <w:t xml:space="preserve"> על ידנו</w:t>
            </w:r>
            <w:r w:rsidR="008F5D2C">
              <w:rPr>
                <w:rFonts w:ascii="Arial" w:hAnsi="Arial" w:cs="Arial" w:hint="cs"/>
                <w:sz w:val="24"/>
                <w:szCs w:val="24"/>
                <w:rtl/>
              </w:rPr>
              <w:t>.</w:t>
            </w:r>
          </w:p>
          <w:p w14:paraId="591DA626" w14:textId="51C3FD11" w:rsidR="0088002B" w:rsidRPr="008F5D2C" w:rsidRDefault="00660D03" w:rsidP="008F5D2C">
            <w:pPr>
              <w:pStyle w:val="af0"/>
              <w:numPr>
                <w:ilvl w:val="0"/>
                <w:numId w:val="6"/>
              </w:numPr>
              <w:spacing w:after="120" w:line="360" w:lineRule="auto"/>
              <w:rPr>
                <w:rFonts w:ascii="Arial" w:hAnsi="Arial" w:cs="Arial"/>
                <w:sz w:val="24"/>
                <w:szCs w:val="24"/>
                <w:rtl/>
              </w:rPr>
            </w:pPr>
            <w:r w:rsidRPr="008F5D2C">
              <w:rPr>
                <w:rFonts w:ascii="Arial" w:hAnsi="Arial" w:cs="Arial" w:hint="eastAsia"/>
                <w:sz w:val="24"/>
                <w:szCs w:val="24"/>
                <w:rtl/>
              </w:rPr>
              <w:t>מידת</w:t>
            </w:r>
            <w:r w:rsidRPr="008F5D2C">
              <w:rPr>
                <w:rFonts w:ascii="Arial" w:hAnsi="Arial" w:cs="Arial"/>
                <w:sz w:val="24"/>
                <w:szCs w:val="24"/>
                <w:rtl/>
              </w:rPr>
              <w:t xml:space="preserve"> </w:t>
            </w:r>
            <w:r w:rsidRPr="008F5D2C">
              <w:rPr>
                <w:rFonts w:ascii="Arial" w:hAnsi="Arial" w:cs="Arial" w:hint="eastAsia"/>
                <w:sz w:val="24"/>
                <w:szCs w:val="24"/>
                <w:rtl/>
              </w:rPr>
              <w:t>ההנאה</w:t>
            </w:r>
            <w:r w:rsidRPr="008F5D2C">
              <w:rPr>
                <w:rFonts w:ascii="Arial" w:hAnsi="Arial" w:cs="Arial"/>
                <w:sz w:val="24"/>
                <w:szCs w:val="24"/>
                <w:rtl/>
              </w:rPr>
              <w:t xml:space="preserve"> </w:t>
            </w:r>
            <w:r w:rsidRPr="008F5D2C">
              <w:rPr>
                <w:rFonts w:ascii="Arial" w:hAnsi="Arial" w:cs="Arial" w:hint="eastAsia"/>
                <w:sz w:val="24"/>
                <w:szCs w:val="24"/>
                <w:rtl/>
              </w:rPr>
              <w:t>והנוחות</w:t>
            </w:r>
            <w:r w:rsidRPr="008F5D2C">
              <w:rPr>
                <w:rFonts w:ascii="Arial" w:hAnsi="Arial" w:cs="Arial"/>
                <w:sz w:val="24"/>
                <w:szCs w:val="24"/>
                <w:rtl/>
              </w:rPr>
              <w:t xml:space="preserve"> </w:t>
            </w:r>
            <w:r w:rsidRPr="008F5D2C">
              <w:rPr>
                <w:rFonts w:ascii="Arial" w:hAnsi="Arial" w:cs="Arial" w:hint="eastAsia"/>
                <w:sz w:val="24"/>
                <w:szCs w:val="24"/>
                <w:rtl/>
              </w:rPr>
              <w:t>מהמשחק</w:t>
            </w:r>
            <w:r w:rsidR="006F6EF4">
              <w:rPr>
                <w:rFonts w:ascii="Arial" w:hAnsi="Arial" w:cs="Arial" w:hint="cs"/>
                <w:sz w:val="24"/>
                <w:szCs w:val="24"/>
                <w:rtl/>
              </w:rPr>
              <w:t xml:space="preserve"> מתוצאות השאלונים</w:t>
            </w:r>
            <w:r w:rsidRPr="008F5D2C">
              <w:rPr>
                <w:rFonts w:ascii="Arial" w:hAnsi="Arial" w:cs="Arial"/>
                <w:sz w:val="24"/>
                <w:szCs w:val="24"/>
                <w:rtl/>
              </w:rPr>
              <w:t>.</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sidRPr="008344AF">
        <w:rPr>
          <w:rFonts w:ascii="Arial" w:hAnsi="Arial" w:cs="Arial"/>
          <w:sz w:val="24"/>
          <w:szCs w:val="24"/>
          <w:highlight w:val="yellow"/>
          <w:u w:val="single"/>
          <w:rtl/>
        </w:rPr>
        <w:t>1</w:t>
      </w:r>
      <w:r w:rsidR="00660D03">
        <w:rPr>
          <w:rFonts w:ascii="Arial" w:hAnsi="Arial" w:cs="Arial" w:hint="cs"/>
          <w:sz w:val="24"/>
          <w:szCs w:val="24"/>
          <w:rtl/>
        </w:rPr>
        <w:t xml:space="preserve">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66396093" w:rsidR="00C359A0" w:rsidRPr="00552625" w:rsidRDefault="00633188" w:rsidP="00C359A0">
      <w:pPr>
        <w:spacing w:after="120" w:line="360" w:lineRule="auto"/>
        <w:rPr>
          <w:rFonts w:ascii="Arial" w:hAnsi="Arial" w:cs="Arial"/>
          <w:sz w:val="24"/>
          <w:szCs w:val="24"/>
        </w:rPr>
      </w:pPr>
      <w:r>
        <w:rPr>
          <w:rFonts w:ascii="Arial" w:hAnsi="Arial" w:cs="Arial" w:hint="cs"/>
          <w:b/>
          <w:bCs/>
          <w:noProof/>
          <w:sz w:val="24"/>
          <w:szCs w:val="24"/>
          <w:u w:val="single"/>
          <w:rtl/>
          <w:lang w:val="he-IL"/>
        </w:rPr>
        <mc:AlternateContent>
          <mc:Choice Requires="wpi">
            <w:drawing>
              <wp:anchor distT="0" distB="0" distL="114300" distR="114300" simplePos="0" relativeHeight="251655168" behindDoc="0" locked="0" layoutInCell="1" allowOverlap="1" wp14:anchorId="2A987388" wp14:editId="627E9BF4">
                <wp:simplePos x="0" y="0"/>
                <wp:positionH relativeFrom="column">
                  <wp:posOffset>2952400</wp:posOffset>
                </wp:positionH>
                <wp:positionV relativeFrom="paragraph">
                  <wp:posOffset>695960</wp:posOffset>
                </wp:positionV>
                <wp:extent cx="360" cy="360"/>
                <wp:effectExtent l="38100" t="38100" r="38100" b="38100"/>
                <wp:wrapNone/>
                <wp:docPr id="1" name="דיו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8D2C4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 o:spid="_x0000_s1026" type="#_x0000_t75" style="position:absolute;left:0;text-align:left;margin-left:232.1pt;margin-top:54.4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">
                <v:imagedata r:id="rId14" o:title=""/>
              </v:shape>
            </w:pict>
          </mc:Fallback>
        </mc:AlternateContent>
      </w:r>
      <w:r w:rsidR="00C359A0">
        <w:rPr>
          <w:rFonts w:ascii="Arial" w:hAnsi="Arial" w:cs="Arial" w:hint="cs"/>
          <w:b/>
          <w:bCs/>
          <w:sz w:val="24"/>
          <w:szCs w:val="24"/>
          <w:u w:val="single"/>
          <w:rtl/>
        </w:rPr>
        <w:t>פרוט חלוקת הזמן:</w:t>
      </w:r>
      <w:r w:rsidR="00C359A0">
        <w:rPr>
          <w:rFonts w:ascii="Arial" w:hAnsi="Arial" w:cs="Arial" w:hint="cs"/>
          <w:sz w:val="24"/>
          <w:szCs w:val="24"/>
          <w:rtl/>
        </w:rPr>
        <w:t xml:space="preserve"> </w:t>
      </w:r>
      <w:r w:rsidR="00C359A0" w:rsidRPr="00552625">
        <w:rPr>
          <w:rFonts w:ascii="Arial" w:hAnsi="Arial" w:cs="Arial"/>
          <w:sz w:val="24"/>
          <w:szCs w:val="24"/>
          <w:rtl/>
        </w:rPr>
        <w:t xml:space="preserve">הבדיקות יימשכו </w:t>
      </w:r>
      <w:r w:rsidR="00C359A0" w:rsidRPr="00010645">
        <w:rPr>
          <w:rFonts w:ascii="Arial" w:hAnsi="Arial" w:cs="Arial"/>
          <w:sz w:val="24"/>
          <w:szCs w:val="24"/>
          <w:highlight w:val="yellow"/>
          <w:rtl/>
        </w:rPr>
        <w:t>___</w:t>
      </w:r>
      <w:r w:rsidR="006F6EF4">
        <w:rPr>
          <w:rFonts w:ascii="Arial" w:hAnsi="Arial" w:cs="Arial" w:hint="cs"/>
          <w:sz w:val="24"/>
          <w:szCs w:val="24"/>
          <w:highlight w:val="yellow"/>
          <w:u w:val="single"/>
          <w:rtl/>
        </w:rPr>
        <w:t>10 ימים</w:t>
      </w:r>
      <w:r w:rsidR="00C359A0" w:rsidRPr="008D0C2E">
        <w:rPr>
          <w:rFonts w:ascii="Arial" w:hAnsi="Arial" w:cs="Arial"/>
          <w:sz w:val="24"/>
          <w:szCs w:val="24"/>
          <w:highlight w:val="yellow"/>
          <w:u w:val="single"/>
          <w:rtl/>
        </w:rPr>
        <w:t>_</w:t>
      </w:r>
      <w:r w:rsidR="00C359A0" w:rsidRPr="00010645">
        <w:rPr>
          <w:rFonts w:ascii="Arial" w:hAnsi="Arial" w:cs="Arial"/>
          <w:sz w:val="24"/>
          <w:szCs w:val="24"/>
          <w:highlight w:val="yellow"/>
          <w:rtl/>
        </w:rPr>
        <w:t>_</w:t>
      </w:r>
      <w:r w:rsidR="008D0C2E">
        <w:rPr>
          <w:rFonts w:ascii="Arial" w:hAnsi="Arial" w:cs="Arial" w:hint="cs"/>
          <w:sz w:val="24"/>
          <w:szCs w:val="24"/>
          <w:rtl/>
        </w:rPr>
        <w:t xml:space="preserve"> </w:t>
      </w:r>
      <w:r w:rsidR="00C359A0" w:rsidRPr="00552625">
        <w:rPr>
          <w:rFonts w:ascii="Arial" w:hAnsi="Arial" w:cs="Arial"/>
          <w:sz w:val="24"/>
          <w:szCs w:val="24"/>
          <w:rtl/>
        </w:rPr>
        <w:t>, יצירת גיליונות אלקטרוניים של כל תוצאות המחקר ייערכו כ</w:t>
      </w:r>
      <w:r w:rsidR="00C359A0" w:rsidRPr="008D0C2E">
        <w:rPr>
          <w:rFonts w:ascii="Arial" w:hAnsi="Arial" w:cs="Arial"/>
          <w:sz w:val="24"/>
          <w:szCs w:val="24"/>
          <w:u w:val="single"/>
          <w:shd w:val="clear" w:color="auto" w:fill="FFFF00"/>
          <w:rtl/>
        </w:rPr>
        <w:t>___</w:t>
      </w:r>
      <w:r w:rsidR="006F6EF4">
        <w:rPr>
          <w:rFonts w:ascii="Arial" w:hAnsi="Arial" w:cs="Arial" w:hint="cs"/>
          <w:sz w:val="24"/>
          <w:szCs w:val="24"/>
          <w:u w:val="single"/>
          <w:shd w:val="clear" w:color="auto" w:fill="FFFF00"/>
          <w:rtl/>
        </w:rPr>
        <w:t>10 ימים</w:t>
      </w:r>
      <w:r w:rsidR="00C359A0" w:rsidRPr="00010645">
        <w:rPr>
          <w:rFonts w:ascii="Arial" w:hAnsi="Arial" w:cs="Arial"/>
          <w:sz w:val="24"/>
          <w:szCs w:val="24"/>
          <w:shd w:val="clear" w:color="auto" w:fill="FFFF00"/>
          <w:rtl/>
        </w:rPr>
        <w:t>__</w:t>
      </w:r>
      <w:r w:rsidR="00C359A0" w:rsidRPr="00552625">
        <w:rPr>
          <w:rFonts w:ascii="Arial" w:hAnsi="Arial" w:cs="Arial"/>
          <w:sz w:val="24"/>
          <w:szCs w:val="24"/>
          <w:rtl/>
        </w:rPr>
        <w:t>, ואנליזה של התוצאות הכוללת סטטיסטיקה והסקת מסקנות מהנתונים יימשכו כ</w:t>
      </w:r>
      <w:r w:rsidR="00C359A0" w:rsidRPr="00010645">
        <w:rPr>
          <w:rFonts w:ascii="Arial" w:hAnsi="Arial" w:cs="Arial"/>
          <w:sz w:val="24"/>
          <w:szCs w:val="24"/>
          <w:highlight w:val="yellow"/>
          <w:rtl/>
        </w:rPr>
        <w:t>_</w:t>
      </w:r>
      <w:r w:rsidR="00C359A0" w:rsidRPr="008D0C2E">
        <w:rPr>
          <w:rFonts w:ascii="Arial" w:hAnsi="Arial" w:cs="Arial"/>
          <w:sz w:val="24"/>
          <w:szCs w:val="24"/>
          <w:highlight w:val="yellow"/>
          <w:u w:val="single"/>
          <w:rtl/>
        </w:rPr>
        <w:t>__</w:t>
      </w:r>
      <w:r w:rsidR="006F6EF4">
        <w:rPr>
          <w:rFonts w:ascii="Arial" w:hAnsi="Arial" w:cs="Arial" w:hint="cs"/>
          <w:sz w:val="24"/>
          <w:szCs w:val="24"/>
          <w:highlight w:val="yellow"/>
          <w:u w:val="single"/>
          <w:rtl/>
        </w:rPr>
        <w:t>10 ימים</w:t>
      </w:r>
      <w:r w:rsidR="00C359A0" w:rsidRPr="00010645">
        <w:rPr>
          <w:rFonts w:ascii="Arial" w:hAnsi="Arial" w:cs="Arial"/>
          <w:sz w:val="24"/>
          <w:szCs w:val="24"/>
          <w:highlight w:val="yellow"/>
          <w:rtl/>
        </w:rPr>
        <w:t>__</w:t>
      </w:r>
      <w:r w:rsidR="00C359A0" w:rsidRPr="00552625">
        <w:rPr>
          <w:rFonts w:ascii="Arial" w:hAnsi="Arial" w:cs="Arial"/>
          <w:sz w:val="24"/>
          <w:szCs w:val="24"/>
          <w:rtl/>
        </w:rPr>
        <w:t>.</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lastRenderedPageBreak/>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המצ"ב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566C28DF"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r w:rsidR="008D141D">
              <w:rPr>
                <w:rFonts w:ascii="Arial" w:hAnsi="Arial" w:cs="Arial" w:hint="cs"/>
                <w:b/>
                <w:bCs/>
                <w:sz w:val="24"/>
                <w:szCs w:val="20"/>
                <w:rtl/>
              </w:rPr>
              <w:t>: אסף וינרב</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2BFE252D" w:rsidR="009D39E3" w:rsidRPr="00C15C69" w:rsidRDefault="008D141D" w:rsidP="00B96D70">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344823C5" w:rsidR="009D39E3" w:rsidRPr="00C15C69" w:rsidRDefault="002E48EA" w:rsidP="00B96D70">
            <w:pPr>
              <w:spacing w:line="360" w:lineRule="auto"/>
              <w:rPr>
                <w:rFonts w:ascii="Arial" w:hAnsi="Arial" w:cs="Arial"/>
                <w:sz w:val="24"/>
                <w:szCs w:val="20"/>
              </w:rPr>
            </w:pPr>
            <w:r>
              <w:rPr>
                <w:rFonts w:ascii="Arial" w:hAnsi="Arial" w:cs="Arial"/>
                <w:noProof/>
                <w:sz w:val="24"/>
                <w:szCs w:val="20"/>
              </w:rPr>
              <mc:AlternateContent>
                <mc:Choice Requires="wps">
                  <w:drawing>
                    <wp:anchor distT="0" distB="0" distL="114300" distR="114300" simplePos="0" relativeHeight="251661312" behindDoc="0" locked="0" layoutInCell="1" allowOverlap="1" wp14:anchorId="4E911C06" wp14:editId="0F04F6A5">
                      <wp:simplePos x="0" y="0"/>
                      <wp:positionH relativeFrom="column">
                        <wp:posOffset>613410</wp:posOffset>
                      </wp:positionH>
                      <wp:positionV relativeFrom="paragraph">
                        <wp:posOffset>57785</wp:posOffset>
                      </wp:positionV>
                      <wp:extent cx="1628775" cy="456657"/>
                      <wp:effectExtent l="38100" t="0" r="28575" b="19685"/>
                      <wp:wrapNone/>
                      <wp:docPr id="3" name="Freeform: Shape 3"/>
                      <wp:cNvGraphicFramePr/>
                      <a:graphic xmlns:a="http://schemas.openxmlformats.org/drawingml/2006/main">
                        <a:graphicData uri="http://schemas.microsoft.com/office/word/2010/wordprocessingShape">
                          <wps:wsp>
                            <wps:cNvSpPr/>
                            <wps:spPr>
                              <a:xfrm>
                                <a:off x="0" y="0"/>
                                <a:ext cx="1628775" cy="456657"/>
                              </a:xfrm>
                              <a:custGeom>
                                <a:avLst/>
                                <a:gdLst>
                                  <a:gd name="connsiteX0" fmla="*/ 828675 w 1628775"/>
                                  <a:gd name="connsiteY0" fmla="*/ 0 h 456657"/>
                                  <a:gd name="connsiteX1" fmla="*/ 695325 w 1628775"/>
                                  <a:gd name="connsiteY1" fmla="*/ 314325 h 456657"/>
                                  <a:gd name="connsiteX2" fmla="*/ 676275 w 1628775"/>
                                  <a:gd name="connsiteY2" fmla="*/ 400050 h 456657"/>
                                  <a:gd name="connsiteX3" fmla="*/ 666750 w 1628775"/>
                                  <a:gd name="connsiteY3" fmla="*/ 428625 h 456657"/>
                                  <a:gd name="connsiteX4" fmla="*/ 866775 w 1628775"/>
                                  <a:gd name="connsiteY4" fmla="*/ 371475 h 456657"/>
                                  <a:gd name="connsiteX5" fmla="*/ 971550 w 1628775"/>
                                  <a:gd name="connsiteY5" fmla="*/ 228600 h 456657"/>
                                  <a:gd name="connsiteX6" fmla="*/ 952500 w 1628775"/>
                                  <a:gd name="connsiteY6" fmla="*/ 200025 h 456657"/>
                                  <a:gd name="connsiteX7" fmla="*/ 885825 w 1628775"/>
                                  <a:gd name="connsiteY7" fmla="*/ 180975 h 456657"/>
                                  <a:gd name="connsiteX8" fmla="*/ 914400 w 1628775"/>
                                  <a:gd name="connsiteY8" fmla="*/ 352425 h 456657"/>
                                  <a:gd name="connsiteX9" fmla="*/ 1085850 w 1628775"/>
                                  <a:gd name="connsiteY9" fmla="*/ 409575 h 456657"/>
                                  <a:gd name="connsiteX10" fmla="*/ 533400 w 1628775"/>
                                  <a:gd name="connsiteY10" fmla="*/ 409575 h 456657"/>
                                  <a:gd name="connsiteX11" fmla="*/ 476250 w 1628775"/>
                                  <a:gd name="connsiteY11" fmla="*/ 371475 h 456657"/>
                                  <a:gd name="connsiteX12" fmla="*/ 419100 w 1628775"/>
                                  <a:gd name="connsiteY12" fmla="*/ 228600 h 456657"/>
                                  <a:gd name="connsiteX13" fmla="*/ 485775 w 1628775"/>
                                  <a:gd name="connsiteY13" fmla="*/ 171450 h 456657"/>
                                  <a:gd name="connsiteX14" fmla="*/ 733425 w 1628775"/>
                                  <a:gd name="connsiteY14" fmla="*/ 200025 h 456657"/>
                                  <a:gd name="connsiteX15" fmla="*/ 685800 w 1628775"/>
                                  <a:gd name="connsiteY15" fmla="*/ 238125 h 456657"/>
                                  <a:gd name="connsiteX16" fmla="*/ 361950 w 1628775"/>
                                  <a:gd name="connsiteY16" fmla="*/ 200025 h 456657"/>
                                  <a:gd name="connsiteX17" fmla="*/ 352425 w 1628775"/>
                                  <a:gd name="connsiteY17" fmla="*/ 428625 h 456657"/>
                                  <a:gd name="connsiteX18" fmla="*/ 361950 w 1628775"/>
                                  <a:gd name="connsiteY18" fmla="*/ 352425 h 456657"/>
                                  <a:gd name="connsiteX19" fmla="*/ 466725 w 1628775"/>
                                  <a:gd name="connsiteY19" fmla="*/ 95250 h 456657"/>
                                  <a:gd name="connsiteX20" fmla="*/ 457200 w 1628775"/>
                                  <a:gd name="connsiteY20" fmla="*/ 266700 h 456657"/>
                                  <a:gd name="connsiteX21" fmla="*/ 104775 w 1628775"/>
                                  <a:gd name="connsiteY21" fmla="*/ 304800 h 456657"/>
                                  <a:gd name="connsiteX22" fmla="*/ 0 w 1628775"/>
                                  <a:gd name="connsiteY22" fmla="*/ 323850 h 456657"/>
                                  <a:gd name="connsiteX23" fmla="*/ 1400175 w 1628775"/>
                                  <a:gd name="connsiteY23" fmla="*/ 285750 h 456657"/>
                                  <a:gd name="connsiteX24" fmla="*/ 1628775 w 1628775"/>
                                  <a:gd name="connsiteY24" fmla="*/ 247650 h 456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628775" h="456657">
                                    <a:moveTo>
                                      <a:pt x="828675" y="0"/>
                                    </a:moveTo>
                                    <a:cubicBezTo>
                                      <a:pt x="772805" y="119722"/>
                                      <a:pt x="738187" y="185740"/>
                                      <a:pt x="695325" y="314325"/>
                                    </a:cubicBezTo>
                                    <a:cubicBezTo>
                                      <a:pt x="686068" y="342095"/>
                                      <a:pt x="683375" y="371652"/>
                                      <a:pt x="676275" y="400050"/>
                                    </a:cubicBezTo>
                                    <a:cubicBezTo>
                                      <a:pt x="673840" y="409790"/>
                                      <a:pt x="656821" y="430114"/>
                                      <a:pt x="666750" y="428625"/>
                                    </a:cubicBezTo>
                                    <a:cubicBezTo>
                                      <a:pt x="735326" y="418339"/>
                                      <a:pt x="800100" y="390525"/>
                                      <a:pt x="866775" y="371475"/>
                                    </a:cubicBezTo>
                                    <a:cubicBezTo>
                                      <a:pt x="902644" y="335606"/>
                                      <a:pt x="971550" y="292258"/>
                                      <a:pt x="971550" y="228600"/>
                                    </a:cubicBezTo>
                                    <a:cubicBezTo>
                                      <a:pt x="971550" y="217152"/>
                                      <a:pt x="962507" y="205584"/>
                                      <a:pt x="952500" y="200025"/>
                                    </a:cubicBezTo>
                                    <a:cubicBezTo>
                                      <a:pt x="932294" y="188800"/>
                                      <a:pt x="908050" y="187325"/>
                                      <a:pt x="885825" y="180975"/>
                                    </a:cubicBezTo>
                                    <a:cubicBezTo>
                                      <a:pt x="813759" y="204997"/>
                                      <a:pt x="792283" y="201574"/>
                                      <a:pt x="914400" y="352425"/>
                                    </a:cubicBezTo>
                                    <a:cubicBezTo>
                                      <a:pt x="924780" y="365248"/>
                                      <a:pt x="1055665" y="400951"/>
                                      <a:pt x="1085850" y="409575"/>
                                    </a:cubicBezTo>
                                    <a:cubicBezTo>
                                      <a:pt x="942622" y="414514"/>
                                      <a:pt x="676628" y="430036"/>
                                      <a:pt x="533400" y="409575"/>
                                    </a:cubicBezTo>
                                    <a:cubicBezTo>
                                      <a:pt x="510735" y="406337"/>
                                      <a:pt x="495300" y="384175"/>
                                      <a:pt x="476250" y="371475"/>
                                    </a:cubicBezTo>
                                    <a:cubicBezTo>
                                      <a:pt x="451881" y="337359"/>
                                      <a:pt x="396272" y="281865"/>
                                      <a:pt x="419100" y="228600"/>
                                    </a:cubicBezTo>
                                    <a:cubicBezTo>
                                      <a:pt x="430631" y="201695"/>
                                      <a:pt x="463550" y="190500"/>
                                      <a:pt x="485775" y="171450"/>
                                    </a:cubicBezTo>
                                    <a:cubicBezTo>
                                      <a:pt x="568325" y="180975"/>
                                      <a:pt x="654592" y="173747"/>
                                      <a:pt x="733425" y="200025"/>
                                    </a:cubicBezTo>
                                    <a:cubicBezTo>
                                      <a:pt x="752712" y="206454"/>
                                      <a:pt x="706070" y="236566"/>
                                      <a:pt x="685800" y="238125"/>
                                    </a:cubicBezTo>
                                    <a:cubicBezTo>
                                      <a:pt x="624442" y="242845"/>
                                      <a:pt x="439592" y="211970"/>
                                      <a:pt x="361950" y="200025"/>
                                    </a:cubicBezTo>
                                    <a:cubicBezTo>
                                      <a:pt x="358492" y="216164"/>
                                      <a:pt x="301738" y="394834"/>
                                      <a:pt x="352425" y="428625"/>
                                    </a:cubicBezTo>
                                    <a:cubicBezTo>
                                      <a:pt x="373724" y="442824"/>
                                      <a:pt x="356764" y="377492"/>
                                      <a:pt x="361950" y="352425"/>
                                    </a:cubicBezTo>
                                    <a:cubicBezTo>
                                      <a:pt x="406916" y="135091"/>
                                      <a:pt x="364609" y="197366"/>
                                      <a:pt x="466725" y="95250"/>
                                    </a:cubicBezTo>
                                    <a:cubicBezTo>
                                      <a:pt x="494120" y="136342"/>
                                      <a:pt x="574205" y="222127"/>
                                      <a:pt x="457200" y="266700"/>
                                    </a:cubicBezTo>
                                    <a:cubicBezTo>
                                      <a:pt x="346781" y="308764"/>
                                      <a:pt x="222022" y="290144"/>
                                      <a:pt x="104775" y="304800"/>
                                    </a:cubicBezTo>
                                    <a:cubicBezTo>
                                      <a:pt x="69552" y="309203"/>
                                      <a:pt x="34925" y="317500"/>
                                      <a:pt x="0" y="323850"/>
                                    </a:cubicBezTo>
                                    <a:cubicBezTo>
                                      <a:pt x="684851" y="545964"/>
                                      <a:pt x="239598" y="458970"/>
                                      <a:pt x="1400175" y="285750"/>
                                    </a:cubicBezTo>
                                    <a:cubicBezTo>
                                      <a:pt x="1476580" y="274346"/>
                                      <a:pt x="1628775" y="247650"/>
                                      <a:pt x="1628775"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5C763" id="Freeform: Shape 3" o:spid="_x0000_s1026" style="position:absolute;left:0;text-align:left;margin-left:48.3pt;margin-top:4.55pt;width:128.25pt;height:3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28775,45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" path="m828675,c772805,119722,738187,185740,695325,314325v-9257,27770,-11950,57327,-19050,85725c673840,409790,656821,430114,666750,428625v68576,-10286,133350,-38100,200025,-57150c902644,335606,971550,292258,971550,228600v,-11448,-9043,-23016,-19050,-28575c932294,188800,908050,187325,885825,180975v-72066,24022,-93542,20599,28575,171450c924780,365248,1055665,400951,1085850,409575v-143228,4939,-409222,20461,-552450,c510735,406337,495300,384175,476250,371475,451881,337359,396272,281865,419100,228600v11531,-26905,44450,-38100,66675,-57150c568325,180975,654592,173747,733425,200025v19287,6429,-27355,36541,-47625,38100c624442,242845,439592,211970,361950,200025v-3458,16139,-60212,194809,-9525,228600c373724,442824,356764,377492,361950,352425,406916,135091,364609,197366,466725,95250v27395,41092,107480,126877,-9525,171450c346781,308764,222022,290144,104775,304800,69552,309203,34925,317500,,323850,684851,545964,239598,458970,1400175,285750v76405,-11404,228600,-38100,228600,-38100e" filled="f" strokecolor="#1f3763 [1604]" strokeweight="1pt">
                      <v:stroke joinstyle="miter"/>
                      <v:path arrowok="t" o:connecttype="custom" o:connectlocs="828675,0;695325,314325;676275,400050;666750,428625;866775,371475;971550,228600;952500,200025;885825,180975;914400,352425;1085850,409575;533400,409575;476250,371475;419100,228600;485775,171450;733425,200025;685800,238125;361950,200025;352425,428625;361950,352425;466725,95250;457200,266700;104775,304800;0,323850;1400175,285750;1628775,247650" o:connectangles="0,0,0,0,0,0,0,0,0,0,0,0,0,0,0,0,0,0,0,0,0,0,0,0,0"/>
                    </v:shape>
                  </w:pict>
                </mc:Fallback>
              </mc:AlternateContent>
            </w:r>
          </w:p>
        </w:tc>
      </w:tr>
      <w:tr w:rsidR="008D141D"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9AB6952" w:rsidR="008D141D" w:rsidRPr="00C15C69" w:rsidRDefault="008D141D" w:rsidP="008D141D">
            <w:pPr>
              <w:spacing w:line="360" w:lineRule="auto"/>
              <w:rPr>
                <w:rFonts w:ascii="Arial" w:hAnsi="Arial" w:cs="Arial"/>
                <w:b/>
                <w:bCs/>
                <w:sz w:val="24"/>
                <w:szCs w:val="20"/>
              </w:rPr>
            </w:pPr>
            <w:r w:rsidRPr="00C15C69">
              <w:rPr>
                <w:rFonts w:ascii="Arial" w:hAnsi="Arial" w:cs="Arial"/>
                <w:b/>
                <w:bCs/>
                <w:sz w:val="24"/>
                <w:szCs w:val="20"/>
                <w:rtl/>
              </w:rPr>
              <w:t>שם הסטודנט</w:t>
            </w:r>
            <w:r>
              <w:rPr>
                <w:rFonts w:ascii="Arial" w:hAnsi="Arial" w:cs="Arial" w:hint="cs"/>
                <w:b/>
                <w:bCs/>
                <w:sz w:val="24"/>
                <w:szCs w:val="20"/>
                <w:rtl/>
              </w:rPr>
              <w:t>: אלישר פייג</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38C978C1" w:rsidR="008D141D" w:rsidRPr="00C15C69" w:rsidRDefault="008D141D" w:rsidP="008D141D">
            <w:pPr>
              <w:spacing w:line="360" w:lineRule="auto"/>
              <w:rPr>
                <w:rFonts w:ascii="Arial" w:hAnsi="Arial" w:cs="Arial"/>
                <w:b/>
                <w:bCs/>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C5E193C"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57216" behindDoc="0" locked="0" layoutInCell="1" allowOverlap="1" wp14:anchorId="40FB091C" wp14:editId="2A56D4F0">
                      <wp:simplePos x="0" y="0"/>
                      <wp:positionH relativeFrom="column">
                        <wp:posOffset>1439740</wp:posOffset>
                      </wp:positionH>
                      <wp:positionV relativeFrom="paragraph">
                        <wp:posOffset>-206292</wp:posOffset>
                      </wp:positionV>
                      <wp:extent cx="632520" cy="961200"/>
                      <wp:effectExtent l="38100" t="38100" r="15240" b="48895"/>
                      <wp:wrapNone/>
                      <wp:docPr id="21" name="דיו 21"/>
                      <wp:cNvGraphicFramePr/>
                      <a:graphic xmlns:a="http://schemas.openxmlformats.org/drawingml/2006/main">
                        <a:graphicData uri="http://schemas.microsoft.com/office/word/2010/wordprocessingInk">
                          <w14:contentPart bwMode="auto" r:id="rId15">
                            <w14:nvContentPartPr>
                              <w14:cNvContentPartPr/>
                            </w14:nvContentPartPr>
                            <w14:xfrm>
                              <a:off x="0" y="0"/>
                              <a:ext cx="632520" cy="961200"/>
                            </w14:xfrm>
                          </w14:contentPart>
                        </a:graphicData>
                      </a:graphic>
                    </wp:anchor>
                  </w:drawing>
                </mc:Choice>
                <mc:Fallback>
                  <w:pict>
                    <v:shape w14:anchorId="6F2AAFCD" id="דיו 21" o:spid="_x0000_s1026" type="#_x0000_t75" style="position:absolute;left:0;text-align:left;margin-left:113pt;margin-top:-16.6pt;width:50.5pt;height:76.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">
                      <v:imagedata r:id="rId16" o:title=""/>
                    </v:shape>
                  </w:pict>
                </mc:Fallback>
              </mc:AlternateContent>
            </w:r>
          </w:p>
        </w:tc>
      </w:tr>
      <w:tr w:rsidR="008D141D"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4FE4A0F7" w:rsidR="008D141D" w:rsidRPr="00C15C69" w:rsidRDefault="008D141D" w:rsidP="008D141D">
            <w:pPr>
              <w:spacing w:line="360" w:lineRule="auto"/>
              <w:rPr>
                <w:rFonts w:ascii="Arial" w:hAnsi="Arial" w:cs="Arial"/>
                <w:sz w:val="24"/>
                <w:szCs w:val="20"/>
              </w:rPr>
            </w:pPr>
            <w:r w:rsidRPr="00C15C69">
              <w:rPr>
                <w:rFonts w:ascii="Arial" w:hAnsi="Arial" w:cs="Arial"/>
                <w:b/>
                <w:bCs/>
                <w:sz w:val="24"/>
                <w:szCs w:val="20"/>
                <w:rtl/>
              </w:rPr>
              <w:t>שם הסטודנט</w:t>
            </w:r>
            <w:r>
              <w:rPr>
                <w:rFonts w:ascii="Arial" w:hAnsi="Arial" w:cs="Arial" w:hint="cs"/>
                <w:sz w:val="24"/>
                <w:szCs w:val="20"/>
                <w:rtl/>
              </w:rPr>
              <w:t>: שמשון פולק</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59A84AD3" w:rsidR="008D141D" w:rsidRPr="00C15C69" w:rsidRDefault="008D141D" w:rsidP="008D141D">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18B91BF9"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59264" behindDoc="0" locked="0" layoutInCell="1" allowOverlap="1" wp14:anchorId="0A378876" wp14:editId="033AECA8">
                      <wp:simplePos x="0" y="0"/>
                      <wp:positionH relativeFrom="column">
                        <wp:posOffset>1087120</wp:posOffset>
                      </wp:positionH>
                      <wp:positionV relativeFrom="paragraph">
                        <wp:posOffset>107950</wp:posOffset>
                      </wp:positionV>
                      <wp:extent cx="1263650" cy="434595"/>
                      <wp:effectExtent l="38100" t="38100" r="31750" b="41910"/>
                      <wp:wrapNone/>
                      <wp:docPr id="87" name="דיו 87"/>
                      <wp:cNvGraphicFramePr/>
                      <a:graphic xmlns:a="http://schemas.openxmlformats.org/drawingml/2006/main">
                        <a:graphicData uri="http://schemas.microsoft.com/office/word/2010/wordprocessingInk">
                          <w14:contentPart bwMode="auto" r:id="rId17">
                            <w14:nvContentPartPr>
                              <w14:cNvContentPartPr/>
                            </w14:nvContentPartPr>
                            <w14:xfrm>
                              <a:off x="0" y="0"/>
                              <a:ext cx="1263650" cy="434595"/>
                            </w14:xfrm>
                          </w14:contentPart>
                        </a:graphicData>
                      </a:graphic>
                    </wp:anchor>
                  </w:drawing>
                </mc:Choice>
                <mc:Fallback>
                  <w:pict>
                    <v:shape w14:anchorId="0D7FD1DC" id="דיו 87" o:spid="_x0000_s1026" type="#_x0000_t75" style="position:absolute;left:0;text-align:left;margin-left:85.25pt;margin-top:8.15pt;width:100.2pt;height:3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">
                      <v:imagedata r:id="rId18" o:title=""/>
                    </v:shape>
                  </w:pict>
                </mc:Fallback>
              </mc:AlternateContent>
            </w: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 xml:space="preserve">מבצעים\ות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37966AE7" w:rsidR="007B0CBC" w:rsidRDefault="009D39E3" w:rsidP="009D39E3">
      <w:pPr>
        <w:spacing w:line="360" w:lineRule="auto"/>
        <w:rPr>
          <w:rFonts w:ascii="Arial" w:hAnsi="Arial" w:cs="Arial"/>
          <w:sz w:val="24"/>
          <w:szCs w:val="24"/>
          <w:rtl/>
        </w:rPr>
      </w:pPr>
      <w:r w:rsidRPr="00010645">
        <w:rPr>
          <w:rFonts w:ascii="Arial" w:hAnsi="Arial" w:cs="Arial"/>
          <w:sz w:val="24"/>
          <w:szCs w:val="24"/>
          <w:rtl/>
        </w:rPr>
        <w:t>משך 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r w:rsidR="0098055C">
        <w:rPr>
          <w:rFonts w:ascii="Arial" w:hAnsi="Arial" w:cs="Arial" w:hint="cs"/>
          <w:sz w:val="24"/>
          <w:szCs w:val="24"/>
          <w:highlight w:val="yellow"/>
          <w:u w:val="single"/>
          <w:rtl/>
        </w:rPr>
        <w:t>20</w:t>
      </w:r>
      <w:r w:rsidR="00E80602">
        <w:rPr>
          <w:rFonts w:ascii="Arial" w:hAnsi="Arial" w:cs="Arial" w:hint="cs"/>
          <w:sz w:val="24"/>
          <w:szCs w:val="24"/>
          <w:highlight w:val="yellow"/>
          <w:u w:val="single"/>
          <w:rtl/>
        </w:rPr>
        <w:t xml:space="preserve">-30 </w:t>
      </w:r>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Pr>
      </w:pPr>
      <w:r w:rsidRPr="00552625">
        <w:rPr>
          <w:rFonts w:ascii="Arial" w:hAnsi="Arial" w:cs="Arial"/>
          <w:sz w:val="24"/>
          <w:szCs w:val="24"/>
          <w:rtl/>
        </w:rPr>
        <w:t>שם המנחה:__</w:t>
      </w:r>
      <w:r w:rsidR="00CB2C37" w:rsidRPr="00CB2C37">
        <w:rPr>
          <w:rFonts w:ascii="Arial" w:hAnsi="Arial" w:cs="Arial" w:hint="cs"/>
          <w:sz w:val="24"/>
          <w:szCs w:val="24"/>
          <w:highlight w:val="yellow"/>
          <w:u w:val="single"/>
          <w:rtl/>
        </w:rPr>
        <w:t>אסף וינרב</w:t>
      </w:r>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096BA74A" w:rsidR="00767D9C"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p>
    <w:p w14:paraId="3CBD480C" w14:textId="2739BB7C" w:rsidR="0098055C" w:rsidRPr="00413897" w:rsidRDefault="0098055C" w:rsidP="00722C96">
      <w:pPr>
        <w:rPr>
          <w:rFonts w:ascii="Arial" w:hAnsi="Arial" w:cs="Arial"/>
          <w:sz w:val="24"/>
          <w:szCs w:val="24"/>
          <w:rtl/>
        </w:rPr>
      </w:pPr>
      <w:r w:rsidRPr="00E80602">
        <w:rPr>
          <w:rFonts w:ascii="Arial" w:hAnsi="Arial" w:cs="Arial" w:hint="eastAsia"/>
          <w:sz w:val="24"/>
          <w:szCs w:val="24"/>
          <w:rtl/>
        </w:rPr>
        <w:t>שלום</w:t>
      </w:r>
      <w:r w:rsidRPr="00E80602">
        <w:rPr>
          <w:rFonts w:ascii="Arial" w:hAnsi="Arial" w:cs="Arial"/>
          <w:sz w:val="24"/>
          <w:szCs w:val="24"/>
          <w:rtl/>
        </w:rPr>
        <w:t xml:space="preserve"> </w:t>
      </w:r>
      <w:r w:rsidRPr="00E80602">
        <w:rPr>
          <w:rFonts w:ascii="Arial" w:hAnsi="Arial" w:cs="Arial" w:hint="eastAsia"/>
          <w:sz w:val="24"/>
          <w:szCs w:val="24"/>
          <w:rtl/>
        </w:rPr>
        <w:t>רב</w:t>
      </w:r>
      <w:r w:rsidRPr="00E80602">
        <w:rPr>
          <w:rFonts w:ascii="Arial" w:hAnsi="Arial" w:cs="Arial"/>
          <w:sz w:val="24"/>
          <w:szCs w:val="24"/>
          <w:rtl/>
        </w:rPr>
        <w:t>,</w:t>
      </w:r>
    </w:p>
    <w:p w14:paraId="68A4C32E" w14:textId="2F128641" w:rsidR="0098055C" w:rsidRPr="00413897" w:rsidRDefault="0098055C" w:rsidP="00767D9C">
      <w:pPr>
        <w:rPr>
          <w:rFonts w:ascii="Arial" w:hAnsi="Arial" w:cs="Arial"/>
          <w:sz w:val="24"/>
          <w:szCs w:val="24"/>
          <w:rtl/>
        </w:rPr>
      </w:pPr>
      <w:r w:rsidRPr="00413897">
        <w:rPr>
          <w:rFonts w:ascii="Arial" w:hAnsi="Arial" w:cs="Arial" w:hint="cs"/>
          <w:b/>
          <w:bCs/>
          <w:color w:val="0000FF"/>
          <w:sz w:val="24"/>
          <w:szCs w:val="24"/>
          <w:rtl/>
        </w:rPr>
        <w:t xml:space="preserve"> </w:t>
      </w:r>
      <w:r w:rsidR="00722C96" w:rsidRPr="00E80602">
        <w:rPr>
          <w:rFonts w:ascii="Arial" w:hAnsi="Arial" w:cs="Arial" w:hint="eastAsia"/>
          <w:sz w:val="24"/>
          <w:szCs w:val="24"/>
          <w:rtl/>
        </w:rPr>
        <w:t>אנו</w:t>
      </w:r>
      <w:r w:rsidR="00722C96" w:rsidRPr="00E80602">
        <w:rPr>
          <w:rFonts w:ascii="Arial" w:hAnsi="Arial" w:cs="Arial"/>
          <w:sz w:val="24"/>
          <w:szCs w:val="24"/>
          <w:rtl/>
        </w:rPr>
        <w:t>,</w:t>
      </w:r>
      <w:r w:rsidR="00722C96" w:rsidRPr="00E80602">
        <w:rPr>
          <w:rFonts w:ascii="Arial" w:hAnsi="Arial" w:cs="Arial" w:hint="cs"/>
          <w:sz w:val="24"/>
          <w:szCs w:val="24"/>
          <w:rtl/>
        </w:rPr>
        <w:t xml:space="preserve"> </w:t>
      </w:r>
      <w:r w:rsidR="00722C96" w:rsidRPr="00E80602">
        <w:rPr>
          <w:rFonts w:ascii="Arial" w:hAnsi="Arial" w:cs="Arial" w:hint="eastAsia"/>
          <w:sz w:val="24"/>
          <w:szCs w:val="24"/>
          <w:rtl/>
        </w:rPr>
        <w:t>יוצרי</w:t>
      </w:r>
      <w:r w:rsidR="00722C96" w:rsidRPr="00E80602">
        <w:rPr>
          <w:rFonts w:ascii="Arial" w:hAnsi="Arial" w:cs="Arial"/>
          <w:sz w:val="24"/>
          <w:szCs w:val="24"/>
          <w:rtl/>
        </w:rPr>
        <w:t xml:space="preserve"> </w:t>
      </w:r>
      <w:r w:rsidR="00413897" w:rsidRPr="00E80602">
        <w:rPr>
          <w:rFonts w:ascii="Arial" w:hAnsi="Arial" w:cs="Arial" w:hint="eastAsia"/>
          <w:sz w:val="24"/>
          <w:szCs w:val="24"/>
          <w:rtl/>
        </w:rPr>
        <w:t>הפרויקט</w:t>
      </w:r>
      <w:r w:rsidR="00722C96" w:rsidRPr="00E80602">
        <w:rPr>
          <w:rFonts w:ascii="Arial" w:hAnsi="Arial" w:cs="Arial"/>
          <w:sz w:val="24"/>
          <w:szCs w:val="24"/>
          <w:rtl/>
        </w:rPr>
        <w:t xml:space="preserve"> </w:t>
      </w:r>
      <w:del w:id="111" w:author="Eliachar Feig" w:date="2022-04-12T20:03:00Z">
        <w:r w:rsidR="00722C96" w:rsidRPr="00E80602" w:rsidDel="006F53B8">
          <w:rPr>
            <w:rFonts w:ascii="Arial" w:hAnsi="Arial" w:cs="Arial"/>
            <w:sz w:val="24"/>
            <w:szCs w:val="24"/>
            <w:rtl/>
          </w:rPr>
          <w:delText xml:space="preserve">הם </w:delText>
        </w:r>
      </w:del>
      <w:r w:rsidR="00722C96" w:rsidRPr="00E80602">
        <w:rPr>
          <w:rFonts w:ascii="Arial" w:hAnsi="Arial" w:cs="Arial"/>
          <w:sz w:val="24"/>
          <w:szCs w:val="24"/>
          <w:rtl/>
        </w:rPr>
        <w:t>אלישר פייג וש</w:t>
      </w:r>
      <w:r w:rsidR="00722C96" w:rsidRPr="00E80602">
        <w:rPr>
          <w:rFonts w:ascii="Arial" w:hAnsi="Arial" w:cs="Arial" w:hint="eastAsia"/>
          <w:sz w:val="24"/>
          <w:szCs w:val="24"/>
          <w:rtl/>
        </w:rPr>
        <w:t>משון</w:t>
      </w:r>
      <w:r w:rsidR="00722C96" w:rsidRPr="00E80602">
        <w:rPr>
          <w:rFonts w:ascii="Arial" w:hAnsi="Arial" w:cs="Arial"/>
          <w:sz w:val="24"/>
          <w:szCs w:val="24"/>
          <w:rtl/>
        </w:rPr>
        <w:t xml:space="preserve"> </w:t>
      </w:r>
      <w:r w:rsidR="00722C96" w:rsidRPr="00E80602">
        <w:rPr>
          <w:rFonts w:ascii="Arial" w:hAnsi="Arial" w:cs="Arial" w:hint="eastAsia"/>
          <w:sz w:val="24"/>
          <w:szCs w:val="24"/>
          <w:rtl/>
        </w:rPr>
        <w:t>פולק</w:t>
      </w:r>
      <w:r w:rsidR="00722C96" w:rsidRPr="00E80602">
        <w:rPr>
          <w:rFonts w:ascii="Arial" w:hAnsi="Arial" w:cs="Arial"/>
          <w:sz w:val="24"/>
          <w:szCs w:val="24"/>
          <w:rtl/>
        </w:rPr>
        <w:t xml:space="preserve"> </w:t>
      </w:r>
      <w:r w:rsidR="00722C96" w:rsidRPr="00E80602">
        <w:rPr>
          <w:rFonts w:ascii="Arial" w:hAnsi="Arial" w:cs="Arial" w:hint="eastAsia"/>
          <w:sz w:val="24"/>
          <w:szCs w:val="24"/>
          <w:rtl/>
        </w:rPr>
        <w:t>מהחוג</w:t>
      </w:r>
      <w:r w:rsidR="00722C96" w:rsidRPr="00E80602">
        <w:rPr>
          <w:rFonts w:ascii="Arial" w:hAnsi="Arial" w:cs="Arial"/>
          <w:sz w:val="24"/>
          <w:szCs w:val="24"/>
          <w:rtl/>
        </w:rPr>
        <w:t xml:space="preserve"> </w:t>
      </w:r>
      <w:r w:rsidR="00722C96" w:rsidRPr="00E80602">
        <w:rPr>
          <w:rFonts w:ascii="Arial" w:hAnsi="Arial" w:cs="Arial" w:hint="eastAsia"/>
          <w:sz w:val="24"/>
          <w:szCs w:val="24"/>
          <w:rtl/>
        </w:rPr>
        <w:t>למדעי</w:t>
      </w:r>
      <w:r w:rsidR="00722C96" w:rsidRPr="00E80602">
        <w:rPr>
          <w:rFonts w:ascii="Arial" w:hAnsi="Arial" w:cs="Arial"/>
          <w:sz w:val="24"/>
          <w:szCs w:val="24"/>
          <w:rtl/>
        </w:rPr>
        <w:t xml:space="preserve"> </w:t>
      </w:r>
      <w:r w:rsidR="00722C96" w:rsidRPr="00E80602">
        <w:rPr>
          <w:rFonts w:ascii="Arial" w:hAnsi="Arial" w:cs="Arial" w:hint="eastAsia"/>
          <w:sz w:val="24"/>
          <w:szCs w:val="24"/>
          <w:rtl/>
        </w:rPr>
        <w:t>המחשב</w:t>
      </w:r>
      <w:r w:rsidR="00722C96" w:rsidRPr="00E80602">
        <w:rPr>
          <w:rFonts w:ascii="Arial" w:hAnsi="Arial" w:cs="Arial"/>
          <w:sz w:val="24"/>
          <w:szCs w:val="24"/>
          <w:rtl/>
        </w:rPr>
        <w:t xml:space="preserve">, </w:t>
      </w:r>
      <w:r w:rsidR="00722C96" w:rsidRPr="00E80602">
        <w:rPr>
          <w:rFonts w:ascii="Arial" w:hAnsi="Arial" w:cs="Arial" w:hint="eastAsia"/>
          <w:sz w:val="24"/>
          <w:szCs w:val="24"/>
          <w:rtl/>
        </w:rPr>
        <w:t>בחרנו</w:t>
      </w:r>
      <w:r w:rsidR="00722C96" w:rsidRPr="00E80602">
        <w:rPr>
          <w:rFonts w:ascii="Arial" w:hAnsi="Arial" w:cs="Arial"/>
          <w:sz w:val="24"/>
          <w:szCs w:val="24"/>
          <w:rtl/>
        </w:rPr>
        <w:t xml:space="preserve"> </w:t>
      </w:r>
      <w:r w:rsidR="00722C96" w:rsidRPr="00E80602">
        <w:rPr>
          <w:rFonts w:ascii="Arial" w:hAnsi="Arial" w:cs="Arial" w:hint="eastAsia"/>
          <w:sz w:val="24"/>
          <w:szCs w:val="24"/>
          <w:rtl/>
        </w:rPr>
        <w:t>במסגרת</w:t>
      </w:r>
      <w:r w:rsidR="00722C96" w:rsidRPr="00E80602">
        <w:rPr>
          <w:rFonts w:ascii="Arial" w:hAnsi="Arial" w:cs="Arial"/>
          <w:sz w:val="24"/>
          <w:szCs w:val="24"/>
          <w:rtl/>
        </w:rPr>
        <w:t xml:space="preserve"> </w:t>
      </w:r>
      <w:r w:rsidR="00722C96" w:rsidRPr="00E80602">
        <w:rPr>
          <w:rFonts w:ascii="Arial" w:hAnsi="Arial" w:cs="Arial" w:hint="eastAsia"/>
          <w:sz w:val="24"/>
          <w:szCs w:val="24"/>
          <w:rtl/>
        </w:rPr>
        <w:t>פרויקט</w:t>
      </w:r>
      <w:r w:rsidR="00722C96" w:rsidRPr="00E80602">
        <w:rPr>
          <w:rFonts w:ascii="Arial" w:hAnsi="Arial" w:cs="Arial"/>
          <w:sz w:val="24"/>
          <w:szCs w:val="24"/>
          <w:rtl/>
        </w:rPr>
        <w:t xml:space="preserve"> </w:t>
      </w:r>
      <w:r w:rsidR="00722C96" w:rsidRPr="00E80602">
        <w:rPr>
          <w:rFonts w:ascii="Arial" w:hAnsi="Arial" w:cs="Arial" w:hint="eastAsia"/>
          <w:sz w:val="24"/>
          <w:szCs w:val="24"/>
          <w:rtl/>
        </w:rPr>
        <w:t>הגמר</w:t>
      </w:r>
      <w:r w:rsidR="00722C96" w:rsidRPr="00E80602">
        <w:rPr>
          <w:rFonts w:ascii="Arial" w:hAnsi="Arial" w:cs="Arial"/>
          <w:sz w:val="24"/>
          <w:szCs w:val="24"/>
          <w:rtl/>
        </w:rPr>
        <w:t xml:space="preserve">, ליצור </w:t>
      </w:r>
      <w:r w:rsidR="00722C96" w:rsidRPr="00413897">
        <w:rPr>
          <w:rFonts w:ascii="Arial" w:hAnsi="Arial" w:cs="Arial" w:hint="cs"/>
          <w:sz w:val="24"/>
          <w:szCs w:val="24"/>
          <w:rtl/>
        </w:rPr>
        <w:t>"משחק אסטרטגיה רב משתתפים בזמן אמת".</w:t>
      </w:r>
      <w:r w:rsidR="00722C96" w:rsidRPr="00413897">
        <w:rPr>
          <w:rFonts w:ascii="Arial" w:hAnsi="Arial" w:cs="Arial"/>
          <w:sz w:val="24"/>
          <w:szCs w:val="24"/>
          <w:rtl/>
        </w:rPr>
        <w:t xml:space="preserve"> אנו,</w:t>
      </w:r>
      <w:r w:rsidR="00722C96" w:rsidRPr="00E80602">
        <w:rPr>
          <w:rFonts w:ascii="Arial" w:hAnsi="Arial" w:cs="Arial"/>
          <w:sz w:val="24"/>
          <w:szCs w:val="24"/>
          <w:rtl/>
        </w:rPr>
        <w:t xml:space="preserve"> </w:t>
      </w:r>
      <w:r w:rsidR="00722C96" w:rsidRPr="00413897">
        <w:rPr>
          <w:rFonts w:ascii="Arial" w:hAnsi="Arial" w:cs="Arial" w:hint="cs"/>
          <w:sz w:val="24"/>
          <w:szCs w:val="24"/>
          <w:rtl/>
        </w:rPr>
        <w:t xml:space="preserve">מזמינים אותך להשתתף במחקר פרויקט </w:t>
      </w:r>
      <w:r w:rsidR="00722C96" w:rsidRPr="00413897">
        <w:rPr>
          <w:rFonts w:ascii="Arial" w:hAnsi="Arial" w:cs="Arial" w:hint="eastAsia"/>
          <w:sz w:val="24"/>
          <w:szCs w:val="24"/>
          <w:rtl/>
        </w:rPr>
        <w:t>הגמר</w:t>
      </w:r>
      <w:r w:rsidR="00722C96" w:rsidRPr="00413897">
        <w:rPr>
          <w:rFonts w:ascii="Arial" w:hAnsi="Arial" w:cs="Arial"/>
          <w:sz w:val="24"/>
          <w:szCs w:val="24"/>
          <w:rtl/>
        </w:rPr>
        <w:t xml:space="preserve"> אשר יכלול </w:t>
      </w:r>
      <w:r w:rsidR="00722C96" w:rsidRPr="00413897">
        <w:rPr>
          <w:rFonts w:ascii="Arial" w:hAnsi="Arial" w:cs="Arial" w:hint="eastAsia"/>
          <w:sz w:val="24"/>
          <w:szCs w:val="24"/>
          <w:rtl/>
        </w:rPr>
        <w:t>משחק</w:t>
      </w:r>
      <w:r w:rsidR="00722C96" w:rsidRPr="00413897">
        <w:rPr>
          <w:rFonts w:ascii="Arial" w:hAnsi="Arial" w:cs="Arial"/>
          <w:sz w:val="24"/>
          <w:szCs w:val="24"/>
          <w:rtl/>
        </w:rPr>
        <w:t xml:space="preserve"> מול משתתפים נוספים מהחוג (בין 2 ל4). המשחק </w:t>
      </w:r>
      <w:r w:rsidR="00722C96" w:rsidRPr="00413897">
        <w:rPr>
          <w:rFonts w:ascii="Arial" w:hAnsi="Arial" w:cs="Arial" w:hint="eastAsia"/>
          <w:sz w:val="24"/>
          <w:szCs w:val="24"/>
          <w:rtl/>
        </w:rPr>
        <w:t>יהיה</w:t>
      </w:r>
      <w:r w:rsidR="00722C96" w:rsidRPr="00413897">
        <w:rPr>
          <w:rFonts w:ascii="Arial" w:hAnsi="Arial" w:cs="Arial"/>
          <w:sz w:val="24"/>
          <w:szCs w:val="24"/>
          <w:rtl/>
        </w:rPr>
        <w:t xml:space="preserve"> </w:t>
      </w:r>
      <w:r w:rsidR="00722C96" w:rsidRPr="00413897">
        <w:rPr>
          <w:rFonts w:ascii="Arial" w:hAnsi="Arial" w:cs="Arial" w:hint="eastAsia"/>
          <w:sz w:val="24"/>
          <w:szCs w:val="24"/>
          <w:rtl/>
        </w:rPr>
        <w:t>לכל</w:t>
      </w:r>
      <w:r w:rsidR="00722C96" w:rsidRPr="00413897">
        <w:rPr>
          <w:rFonts w:ascii="Arial" w:hAnsi="Arial" w:cs="Arial"/>
          <w:sz w:val="24"/>
          <w:szCs w:val="24"/>
          <w:rtl/>
        </w:rPr>
        <w:t xml:space="preserve"> </w:t>
      </w:r>
      <w:r w:rsidR="00722C96" w:rsidRPr="00413897">
        <w:rPr>
          <w:rFonts w:ascii="Arial" w:hAnsi="Arial" w:cs="Arial" w:hint="eastAsia"/>
          <w:sz w:val="24"/>
          <w:szCs w:val="24"/>
          <w:rtl/>
        </w:rPr>
        <w:t>היותר</w:t>
      </w:r>
      <w:r w:rsidR="00722C96" w:rsidRPr="00413897">
        <w:rPr>
          <w:rFonts w:ascii="Arial" w:hAnsi="Arial" w:cs="Arial"/>
          <w:sz w:val="24"/>
          <w:szCs w:val="24"/>
          <w:rtl/>
        </w:rPr>
        <w:t xml:space="preserve"> 20 </w:t>
      </w:r>
      <w:r w:rsidR="00722C96" w:rsidRPr="00413897">
        <w:rPr>
          <w:rFonts w:ascii="Arial" w:hAnsi="Arial" w:cs="Arial" w:hint="eastAsia"/>
          <w:sz w:val="24"/>
          <w:szCs w:val="24"/>
          <w:rtl/>
        </w:rPr>
        <w:t>דקות</w:t>
      </w:r>
      <w:r w:rsidR="00722C96" w:rsidRPr="00413897">
        <w:rPr>
          <w:rFonts w:ascii="Arial" w:hAnsi="Arial" w:cs="Arial"/>
          <w:sz w:val="24"/>
          <w:szCs w:val="24"/>
          <w:rtl/>
        </w:rPr>
        <w:t xml:space="preserve"> </w:t>
      </w:r>
      <w:r w:rsidR="00722C96" w:rsidRPr="00413897">
        <w:rPr>
          <w:rFonts w:ascii="Arial" w:hAnsi="Arial" w:cs="Arial" w:hint="eastAsia"/>
          <w:sz w:val="24"/>
          <w:szCs w:val="24"/>
          <w:rtl/>
        </w:rPr>
        <w:t>ובסופו</w:t>
      </w:r>
      <w:r w:rsidR="00722C96" w:rsidRPr="00413897">
        <w:rPr>
          <w:rFonts w:ascii="Arial" w:hAnsi="Arial" w:cs="Arial"/>
          <w:sz w:val="24"/>
          <w:szCs w:val="24"/>
          <w:rtl/>
        </w:rPr>
        <w:t xml:space="preserve"> </w:t>
      </w:r>
      <w:r w:rsidR="00722C96" w:rsidRPr="00413897">
        <w:rPr>
          <w:rFonts w:ascii="Arial" w:hAnsi="Arial" w:cs="Arial" w:hint="eastAsia"/>
          <w:sz w:val="24"/>
          <w:szCs w:val="24"/>
          <w:rtl/>
        </w:rPr>
        <w:t>סקר</w:t>
      </w:r>
      <w:r w:rsidR="00722C96" w:rsidRPr="00413897">
        <w:rPr>
          <w:rFonts w:ascii="Arial" w:hAnsi="Arial" w:cs="Arial"/>
          <w:sz w:val="24"/>
          <w:szCs w:val="24"/>
          <w:rtl/>
        </w:rPr>
        <w:t xml:space="preserve"> </w:t>
      </w:r>
      <w:r w:rsidR="00722C96" w:rsidRPr="00413897">
        <w:rPr>
          <w:rFonts w:ascii="Arial" w:hAnsi="Arial" w:cs="Arial" w:hint="eastAsia"/>
          <w:sz w:val="24"/>
          <w:szCs w:val="24"/>
          <w:rtl/>
        </w:rPr>
        <w:t>קצר</w:t>
      </w:r>
      <w:r w:rsidR="00722C96" w:rsidRPr="00413897">
        <w:rPr>
          <w:rFonts w:ascii="Arial" w:hAnsi="Arial" w:cs="Arial"/>
          <w:sz w:val="24"/>
          <w:szCs w:val="24"/>
          <w:rtl/>
        </w:rPr>
        <w:t xml:space="preserve"> </w:t>
      </w:r>
      <w:r w:rsidR="00722C96" w:rsidRPr="00413897">
        <w:rPr>
          <w:rFonts w:ascii="Arial" w:hAnsi="Arial" w:cs="Arial" w:hint="eastAsia"/>
          <w:sz w:val="24"/>
          <w:szCs w:val="24"/>
          <w:rtl/>
        </w:rPr>
        <w:t>בנוגע</w:t>
      </w:r>
      <w:r w:rsidR="00722C96" w:rsidRPr="00413897">
        <w:rPr>
          <w:rFonts w:ascii="Arial" w:hAnsi="Arial" w:cs="Arial"/>
          <w:sz w:val="24"/>
          <w:szCs w:val="24"/>
          <w:rtl/>
        </w:rPr>
        <w:t xml:space="preserve"> </w:t>
      </w:r>
      <w:r w:rsidR="00722C96" w:rsidRPr="00413897">
        <w:rPr>
          <w:rFonts w:ascii="Arial" w:hAnsi="Arial" w:cs="Arial" w:hint="eastAsia"/>
          <w:sz w:val="24"/>
          <w:szCs w:val="24"/>
          <w:rtl/>
        </w:rPr>
        <w:t>לחוויית</w:t>
      </w:r>
      <w:r w:rsidR="00722C96" w:rsidRPr="00413897">
        <w:rPr>
          <w:rFonts w:ascii="Arial" w:hAnsi="Arial" w:cs="Arial"/>
          <w:sz w:val="24"/>
          <w:szCs w:val="24"/>
          <w:rtl/>
        </w:rPr>
        <w:t xml:space="preserve"> </w:t>
      </w:r>
      <w:r w:rsidR="00722C96" w:rsidRPr="00413897">
        <w:rPr>
          <w:rFonts w:ascii="Arial" w:hAnsi="Arial" w:cs="Arial" w:hint="eastAsia"/>
          <w:sz w:val="24"/>
          <w:szCs w:val="24"/>
          <w:rtl/>
        </w:rPr>
        <w:t>המשחק</w:t>
      </w:r>
      <w:r w:rsidR="00413897" w:rsidRPr="00413897">
        <w:rPr>
          <w:rFonts w:ascii="Arial" w:hAnsi="Arial" w:cs="Arial"/>
          <w:sz w:val="24"/>
          <w:szCs w:val="24"/>
          <w:rtl/>
        </w:rPr>
        <w:t xml:space="preserve">. </w:t>
      </w:r>
      <w:r w:rsidR="00413897" w:rsidRPr="00413897">
        <w:rPr>
          <w:rFonts w:ascii="Arial" w:hAnsi="Arial" w:cs="Arial" w:hint="eastAsia"/>
          <w:sz w:val="24"/>
          <w:szCs w:val="24"/>
          <w:rtl/>
        </w:rPr>
        <w:t>המשחק</w:t>
      </w:r>
      <w:r w:rsidR="00413897" w:rsidRPr="00413897">
        <w:rPr>
          <w:rFonts w:ascii="Arial" w:hAnsi="Arial" w:cs="Arial"/>
          <w:sz w:val="24"/>
          <w:szCs w:val="24"/>
          <w:rtl/>
        </w:rPr>
        <w:t xml:space="preserve"> הוא קליל ומיועד לכלל </w:t>
      </w:r>
      <w:r w:rsidR="00413897" w:rsidRPr="00413897">
        <w:rPr>
          <w:rFonts w:ascii="Arial" w:hAnsi="Arial" w:cs="Arial" w:hint="eastAsia"/>
          <w:sz w:val="24"/>
          <w:szCs w:val="24"/>
          <w:rtl/>
        </w:rPr>
        <w:t>האוכלוסייה</w:t>
      </w:r>
      <w:r w:rsidR="00413897" w:rsidRPr="00413897">
        <w:rPr>
          <w:rFonts w:ascii="Arial" w:hAnsi="Arial" w:cs="Arial"/>
          <w:sz w:val="24"/>
          <w:szCs w:val="24"/>
          <w:rtl/>
        </w:rPr>
        <w:t xml:space="preserve"> ו</w:t>
      </w:r>
      <w:r w:rsidR="00413897" w:rsidRPr="00413897">
        <w:rPr>
          <w:rFonts w:ascii="Arial" w:hAnsi="Arial" w:cs="Arial" w:hint="eastAsia"/>
          <w:sz w:val="24"/>
          <w:szCs w:val="24"/>
          <w:rtl/>
        </w:rPr>
        <w:t>יינתן</w:t>
      </w:r>
      <w:r w:rsidR="00413897" w:rsidRPr="00413897">
        <w:rPr>
          <w:rFonts w:ascii="Arial" w:hAnsi="Arial" w:cs="Arial"/>
          <w:sz w:val="24"/>
          <w:szCs w:val="24"/>
          <w:rtl/>
        </w:rPr>
        <w:t xml:space="preserve"> </w:t>
      </w:r>
      <w:r w:rsidR="00413897" w:rsidRPr="00413897">
        <w:rPr>
          <w:rFonts w:ascii="Arial" w:hAnsi="Arial" w:cs="Arial" w:hint="eastAsia"/>
          <w:sz w:val="24"/>
          <w:szCs w:val="24"/>
          <w:rtl/>
        </w:rPr>
        <w:t>הסבר</w:t>
      </w:r>
      <w:r w:rsidR="00413897" w:rsidRPr="00413897">
        <w:rPr>
          <w:rFonts w:ascii="Arial" w:hAnsi="Arial" w:cs="Arial"/>
          <w:sz w:val="24"/>
          <w:szCs w:val="24"/>
          <w:rtl/>
        </w:rPr>
        <w:t xml:space="preserve"> </w:t>
      </w:r>
      <w:r w:rsidR="00413897" w:rsidRPr="00413897">
        <w:rPr>
          <w:rFonts w:ascii="Arial" w:hAnsi="Arial" w:cs="Arial" w:hint="eastAsia"/>
          <w:sz w:val="24"/>
          <w:szCs w:val="24"/>
          <w:rtl/>
        </w:rPr>
        <w:t>קצר</w:t>
      </w:r>
      <w:r w:rsidR="00413897" w:rsidRPr="00413897">
        <w:rPr>
          <w:rFonts w:ascii="Arial" w:hAnsi="Arial" w:cs="Arial"/>
          <w:sz w:val="24"/>
          <w:szCs w:val="24"/>
          <w:rtl/>
        </w:rPr>
        <w:t xml:space="preserve"> </w:t>
      </w:r>
      <w:r w:rsidR="00413897" w:rsidRPr="00413897">
        <w:rPr>
          <w:rFonts w:ascii="Arial" w:hAnsi="Arial" w:cs="Arial" w:hint="eastAsia"/>
          <w:sz w:val="24"/>
          <w:szCs w:val="24"/>
          <w:rtl/>
        </w:rPr>
        <w:t>על</w:t>
      </w:r>
      <w:r w:rsidR="00413897" w:rsidRPr="00413897">
        <w:rPr>
          <w:rFonts w:ascii="Arial" w:hAnsi="Arial" w:cs="Arial"/>
          <w:sz w:val="24"/>
          <w:szCs w:val="24"/>
          <w:rtl/>
        </w:rPr>
        <w:t xml:space="preserve"> </w:t>
      </w:r>
      <w:r w:rsidR="00413897" w:rsidRPr="00413897">
        <w:rPr>
          <w:rFonts w:ascii="Arial" w:hAnsi="Arial" w:cs="Arial" w:hint="eastAsia"/>
          <w:sz w:val="24"/>
          <w:szCs w:val="24"/>
          <w:rtl/>
        </w:rPr>
        <w:t>המשחק</w:t>
      </w:r>
      <w:r w:rsidR="00413897" w:rsidRPr="00413897">
        <w:rPr>
          <w:rFonts w:ascii="Arial" w:hAnsi="Arial" w:cs="Arial"/>
          <w:sz w:val="24"/>
          <w:szCs w:val="24"/>
          <w:rtl/>
        </w:rPr>
        <w:t xml:space="preserve"> </w:t>
      </w:r>
      <w:r w:rsidR="00413897" w:rsidRPr="00413897">
        <w:rPr>
          <w:rFonts w:ascii="Arial" w:hAnsi="Arial" w:cs="Arial" w:hint="eastAsia"/>
          <w:sz w:val="24"/>
          <w:szCs w:val="24"/>
          <w:rtl/>
        </w:rPr>
        <w:t>לפני</w:t>
      </w:r>
      <w:r w:rsidR="00413897" w:rsidRPr="00413897">
        <w:rPr>
          <w:rFonts w:ascii="Arial" w:hAnsi="Arial" w:cs="Arial"/>
          <w:sz w:val="24"/>
          <w:szCs w:val="24"/>
          <w:rtl/>
        </w:rPr>
        <w:t xml:space="preserve"> </w:t>
      </w:r>
      <w:r w:rsidR="00413897" w:rsidRPr="00413897">
        <w:rPr>
          <w:rFonts w:ascii="Arial" w:hAnsi="Arial" w:cs="Arial" w:hint="eastAsia"/>
          <w:sz w:val="24"/>
          <w:szCs w:val="24"/>
          <w:rtl/>
        </w:rPr>
        <w:t>השימוש</w:t>
      </w:r>
      <w:r w:rsidR="00413897" w:rsidRPr="00413897">
        <w:rPr>
          <w:rFonts w:ascii="Arial" w:hAnsi="Arial" w:cs="Arial"/>
          <w:sz w:val="24"/>
          <w:szCs w:val="24"/>
          <w:rtl/>
        </w:rPr>
        <w:t>.</w:t>
      </w:r>
    </w:p>
    <w:p w14:paraId="185788F4" w14:textId="77777777" w:rsidR="00413897" w:rsidRPr="00413897" w:rsidRDefault="00413897" w:rsidP="00767D9C">
      <w:pPr>
        <w:rPr>
          <w:rFonts w:ascii="Arial" w:hAnsi="Arial" w:cs="Arial"/>
          <w:sz w:val="24"/>
          <w:szCs w:val="24"/>
          <w:rtl/>
        </w:rPr>
      </w:pPr>
      <w:r w:rsidRPr="00413897">
        <w:rPr>
          <w:rFonts w:ascii="Arial" w:hAnsi="Arial" w:cs="Arial" w:hint="eastAsia"/>
          <w:sz w:val="24"/>
          <w:szCs w:val="24"/>
          <w:rtl/>
        </w:rPr>
        <w:t>מקווה</w:t>
      </w:r>
      <w:r w:rsidRPr="00413897">
        <w:rPr>
          <w:rFonts w:ascii="Arial" w:hAnsi="Arial" w:cs="Arial"/>
          <w:sz w:val="24"/>
          <w:szCs w:val="24"/>
          <w:rtl/>
        </w:rPr>
        <w:t xml:space="preserve"> </w:t>
      </w:r>
      <w:r w:rsidRPr="00413897">
        <w:rPr>
          <w:rFonts w:ascii="Arial" w:hAnsi="Arial" w:cs="Arial" w:hint="eastAsia"/>
          <w:sz w:val="24"/>
          <w:szCs w:val="24"/>
          <w:rtl/>
        </w:rPr>
        <w:t>שתהנה</w:t>
      </w:r>
      <w:r w:rsidRPr="00413897">
        <w:rPr>
          <w:rFonts w:ascii="Arial" w:hAnsi="Arial" w:cs="Arial"/>
          <w:sz w:val="24"/>
          <w:szCs w:val="24"/>
          <w:rtl/>
        </w:rPr>
        <w:t xml:space="preserve">/י, </w:t>
      </w:r>
    </w:p>
    <w:p w14:paraId="6DE3C559" w14:textId="2D0399DE" w:rsidR="00413897" w:rsidRPr="00E80602" w:rsidRDefault="00413897" w:rsidP="00767D9C">
      <w:pPr>
        <w:rPr>
          <w:rFonts w:ascii="Arial" w:hAnsi="Arial" w:cs="Arial"/>
          <w:sz w:val="24"/>
          <w:szCs w:val="24"/>
          <w:rtl/>
        </w:rPr>
      </w:pPr>
      <w:r w:rsidRPr="00413897">
        <w:rPr>
          <w:rFonts w:ascii="Arial" w:hAnsi="Arial" w:cs="Arial" w:hint="eastAsia"/>
          <w:sz w:val="24"/>
          <w:szCs w:val="24"/>
          <w:rtl/>
        </w:rPr>
        <w:t>תודה</w:t>
      </w:r>
      <w:r w:rsidRPr="00413897">
        <w:rPr>
          <w:rFonts w:ascii="Arial" w:hAnsi="Arial" w:cs="Arial"/>
          <w:sz w:val="24"/>
          <w:szCs w:val="24"/>
          <w:rtl/>
        </w:rPr>
        <w:t xml:space="preserve"> </w:t>
      </w:r>
      <w:r w:rsidRPr="00413897">
        <w:rPr>
          <w:rFonts w:ascii="Arial" w:hAnsi="Arial" w:cs="Arial" w:hint="eastAsia"/>
          <w:sz w:val="24"/>
          <w:szCs w:val="24"/>
          <w:rtl/>
        </w:rPr>
        <w:t>מראש</w:t>
      </w:r>
      <w:r w:rsidRPr="00413897">
        <w:rPr>
          <w:rFonts w:ascii="Arial" w:hAnsi="Arial" w:cs="Arial"/>
          <w:sz w:val="24"/>
          <w:szCs w:val="24"/>
          <w:rtl/>
        </w:rPr>
        <w:t xml:space="preserve"> </w:t>
      </w:r>
      <w:r w:rsidRPr="00413897">
        <w:rPr>
          <w:rFonts w:ascii="Arial" w:hAnsi="Arial" w:cs="Arial" w:hint="eastAsia"/>
          <w:sz w:val="24"/>
          <w:szCs w:val="24"/>
          <w:rtl/>
        </w:rPr>
        <w:t>על</w:t>
      </w:r>
      <w:r w:rsidRPr="00413897">
        <w:rPr>
          <w:rFonts w:ascii="Arial" w:hAnsi="Arial" w:cs="Arial"/>
          <w:sz w:val="24"/>
          <w:szCs w:val="24"/>
          <w:rtl/>
        </w:rPr>
        <w:t xml:space="preserve"> </w:t>
      </w:r>
      <w:r w:rsidRPr="00413897">
        <w:rPr>
          <w:rFonts w:ascii="Arial" w:hAnsi="Arial" w:cs="Arial" w:hint="eastAsia"/>
          <w:sz w:val="24"/>
          <w:szCs w:val="24"/>
          <w:rtl/>
        </w:rPr>
        <w:t>ההשתתפות</w:t>
      </w:r>
      <w:r w:rsidRPr="00E80602">
        <w:rPr>
          <w:rFonts w:ascii="Arial" w:hAnsi="Arial" w:cs="Arial"/>
          <w:sz w:val="24"/>
          <w:szCs w:val="24"/>
          <w:rtl/>
        </w:rPr>
        <w:t>.</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ינתנו הוראות המשחק ומטרתו בתוך פלטפורמת המשחק, כאשר  תאשר את מוכנתך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089C38E2"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r w:rsidR="00896637">
        <w:rPr>
          <w:rFonts w:ascii="Arial" w:hAnsi="Arial" w:cs="Arial"/>
          <w:sz w:val="20"/>
          <w:szCs w:val="20"/>
          <w:rtl/>
        </w:rPr>
        <w:br/>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62D85A59"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r w:rsidR="009C36B4">
        <w:rPr>
          <w:rFonts w:ascii="Arial" w:hAnsi="Arial" w:cs="Arial"/>
          <w:sz w:val="20"/>
          <w:szCs w:val="20"/>
          <w:rtl/>
        </w:rPr>
        <w:br/>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7D8D270C"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r w:rsidR="00AC755B">
        <w:rPr>
          <w:rFonts w:ascii="Arial" w:hAnsi="Arial" w:cs="Arial" w:hint="cs"/>
          <w:sz w:val="20"/>
          <w:szCs w:val="20"/>
          <w:rtl/>
        </w:rPr>
        <w:t>.</w:t>
      </w:r>
      <w:r w:rsidR="009C36B4">
        <w:rPr>
          <w:rFonts w:ascii="Arial" w:hAnsi="Arial" w:cs="Arial"/>
          <w:sz w:val="20"/>
          <w:szCs w:val="20"/>
          <w:rtl/>
        </w:rPr>
        <w:br/>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22E8B822" w14:textId="77777777" w:rsidR="009C36B4" w:rsidRDefault="009C36B4" w:rsidP="00767D9C">
      <w:pPr>
        <w:rPr>
          <w:rFonts w:ascii="Arial" w:hAnsi="Arial" w:cs="Arial"/>
          <w:color w:val="0000FF"/>
          <w:sz w:val="24"/>
          <w:szCs w:val="24"/>
          <w:rtl/>
        </w:rPr>
      </w:pPr>
    </w:p>
    <w:p w14:paraId="19CDDA38" w14:textId="77777777" w:rsidR="009C36B4" w:rsidRDefault="009C36B4" w:rsidP="00767D9C">
      <w:pPr>
        <w:rPr>
          <w:rFonts w:ascii="Arial" w:hAnsi="Arial" w:cs="Arial"/>
          <w:color w:val="0000FF"/>
          <w:sz w:val="24"/>
          <w:szCs w:val="24"/>
          <w:rtl/>
        </w:rPr>
      </w:pPr>
    </w:p>
    <w:p w14:paraId="01D3551D" w14:textId="77777777" w:rsidR="009C36B4" w:rsidRDefault="009C36B4" w:rsidP="00767D9C">
      <w:pPr>
        <w:rPr>
          <w:rFonts w:ascii="Arial" w:hAnsi="Arial" w:cs="Arial"/>
          <w:color w:val="0000FF"/>
          <w:sz w:val="24"/>
          <w:szCs w:val="24"/>
          <w:rtl/>
        </w:rPr>
      </w:pPr>
    </w:p>
    <w:p w14:paraId="08EF11B4" w14:textId="3DFF2FA3"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246F1D3C" w14:textId="77777777" w:rsidR="008C72A6" w:rsidRDefault="008C72A6" w:rsidP="008C72A6">
      <w:pPr>
        <w:jc w:val="center"/>
        <w:rPr>
          <w:b/>
          <w:bCs/>
          <w:sz w:val="32"/>
          <w:szCs w:val="32"/>
        </w:rPr>
      </w:pPr>
      <w:r>
        <w:rPr>
          <w:b/>
          <w:bCs/>
          <w:sz w:val="32"/>
          <w:szCs w:val="32"/>
          <w:rtl/>
        </w:rPr>
        <w:lastRenderedPageBreak/>
        <w:t>שאלון סקר על השתתפות במחקר</w:t>
      </w:r>
    </w:p>
    <w:p w14:paraId="55C148E2" w14:textId="77777777" w:rsidR="008C72A6" w:rsidRDefault="008C72A6" w:rsidP="008C72A6">
      <w:pPr>
        <w:rPr>
          <w:b/>
          <w:bCs/>
          <w:sz w:val="28"/>
          <w:szCs w:val="28"/>
          <w:rtl/>
        </w:rPr>
      </w:pPr>
      <w:r>
        <w:rPr>
          <w:b/>
          <w:bCs/>
          <w:sz w:val="28"/>
          <w:szCs w:val="28"/>
          <w:rtl/>
        </w:rPr>
        <w:t>הקף בעיגול את התשובה המתאימה ביותר.</w:t>
      </w:r>
    </w:p>
    <w:p w14:paraId="7315E7E1" w14:textId="59EEAAC0" w:rsidR="008C72A6" w:rsidRPr="002E12A5" w:rsidRDefault="008C72A6">
      <w:pPr>
        <w:pStyle w:val="af0"/>
        <w:numPr>
          <w:ilvl w:val="0"/>
          <w:numId w:val="8"/>
        </w:numPr>
        <w:rPr>
          <w:sz w:val="24"/>
          <w:szCs w:val="24"/>
          <w:rtl/>
          <w:rPrChange w:id="112" w:author="Eliachar Feig" w:date="2022-04-12T19:54:00Z">
            <w:rPr>
              <w:rtl/>
            </w:rPr>
          </w:rPrChange>
        </w:rPr>
        <w:pPrChange w:id="113" w:author="Eliachar Feig" w:date="2022-04-12T19:54:00Z">
          <w:pPr/>
        </w:pPrChange>
      </w:pPr>
      <w:commentRangeStart w:id="114"/>
      <w:r w:rsidRPr="002E12A5">
        <w:rPr>
          <w:sz w:val="24"/>
          <w:szCs w:val="24"/>
          <w:rtl/>
          <w:rPrChange w:id="115" w:author="Eliachar Feig" w:date="2022-04-12T19:54:00Z">
            <w:rPr>
              <w:rtl/>
            </w:rPr>
          </w:rPrChange>
        </w:rPr>
        <w:t>האם</w:t>
      </w:r>
      <w:commentRangeEnd w:id="114"/>
      <w:r w:rsidR="00B83B85">
        <w:rPr>
          <w:rStyle w:val="a9"/>
          <w:rtl/>
        </w:rPr>
        <w:commentReference w:id="114"/>
      </w:r>
      <w:r w:rsidRPr="002E12A5">
        <w:rPr>
          <w:sz w:val="24"/>
          <w:szCs w:val="24"/>
          <w:rtl/>
          <w:rPrChange w:id="116" w:author="Eliachar Feig" w:date="2022-04-12T19:54:00Z">
            <w:rPr>
              <w:rtl/>
            </w:rPr>
          </w:rPrChange>
        </w:rPr>
        <w:t xml:space="preserve"> הינך משחק במשחקי מחשב באופן שוטף?</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09B6472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A6DA48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B4D2682"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69CB18CC"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F834691"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5A36F733" w14:textId="77777777" w:rsidR="008C72A6" w:rsidRDefault="008C72A6">
            <w:pPr>
              <w:jc w:val="center"/>
              <w:rPr>
                <w:b/>
                <w:bCs/>
                <w:sz w:val="24"/>
                <w:szCs w:val="24"/>
                <w:rtl/>
              </w:rPr>
            </w:pPr>
            <w:r>
              <w:rPr>
                <w:b/>
                <w:bCs/>
                <w:sz w:val="24"/>
                <w:szCs w:val="24"/>
                <w:rtl/>
              </w:rPr>
              <w:t>במידה רבה מאוד</w:t>
            </w:r>
          </w:p>
        </w:tc>
      </w:tr>
    </w:tbl>
    <w:p w14:paraId="30D48507" w14:textId="77777777" w:rsidR="008C72A6" w:rsidRDefault="008C72A6" w:rsidP="008C72A6">
      <w:pPr>
        <w:rPr>
          <w:sz w:val="24"/>
          <w:szCs w:val="24"/>
          <w:rtl/>
        </w:rPr>
      </w:pPr>
    </w:p>
    <w:p w14:paraId="6400198F" w14:textId="3EB4FA68" w:rsidR="008C72A6" w:rsidRPr="002E12A5" w:rsidRDefault="008C72A6">
      <w:pPr>
        <w:pStyle w:val="af0"/>
        <w:numPr>
          <w:ilvl w:val="0"/>
          <w:numId w:val="8"/>
        </w:numPr>
        <w:rPr>
          <w:sz w:val="24"/>
          <w:szCs w:val="24"/>
          <w:rtl/>
          <w:rPrChange w:id="117" w:author="Eliachar Feig" w:date="2022-04-12T19:54:00Z">
            <w:rPr>
              <w:rtl/>
            </w:rPr>
          </w:rPrChange>
        </w:rPr>
        <w:pPrChange w:id="118" w:author="Eliachar Feig" w:date="2022-04-12T19:54:00Z">
          <w:pPr/>
        </w:pPrChange>
      </w:pPr>
      <w:r w:rsidRPr="002E12A5">
        <w:rPr>
          <w:sz w:val="24"/>
          <w:szCs w:val="24"/>
          <w:rtl/>
          <w:rPrChange w:id="119" w:author="Eliachar Feig" w:date="2022-04-12T19:54:00Z">
            <w:rPr>
              <w:rtl/>
            </w:rPr>
          </w:rPrChange>
        </w:rPr>
        <w:t>עד כמה נהנית לשחק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23CBA38C"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72E16FBE"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D88C25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12942FE4"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59FDFEB7"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002197DD" w14:textId="77777777" w:rsidR="008C72A6" w:rsidRDefault="008C72A6">
            <w:pPr>
              <w:jc w:val="center"/>
              <w:rPr>
                <w:b/>
                <w:bCs/>
                <w:sz w:val="24"/>
                <w:szCs w:val="24"/>
                <w:rtl/>
              </w:rPr>
            </w:pPr>
            <w:r>
              <w:rPr>
                <w:b/>
                <w:bCs/>
                <w:sz w:val="24"/>
                <w:szCs w:val="24"/>
                <w:rtl/>
              </w:rPr>
              <w:t>במידה רבה מאוד</w:t>
            </w:r>
          </w:p>
        </w:tc>
      </w:tr>
    </w:tbl>
    <w:p w14:paraId="564DF66B" w14:textId="77777777" w:rsidR="008C72A6" w:rsidRDefault="008C72A6" w:rsidP="008C72A6">
      <w:pPr>
        <w:rPr>
          <w:sz w:val="24"/>
          <w:szCs w:val="24"/>
          <w:rtl/>
        </w:rPr>
      </w:pPr>
    </w:p>
    <w:p w14:paraId="07F356D1" w14:textId="20D151D0" w:rsidR="008C72A6" w:rsidRPr="002E12A5" w:rsidRDefault="008C72A6">
      <w:pPr>
        <w:pStyle w:val="af0"/>
        <w:numPr>
          <w:ilvl w:val="0"/>
          <w:numId w:val="8"/>
        </w:numPr>
        <w:rPr>
          <w:sz w:val="24"/>
          <w:szCs w:val="24"/>
          <w:rtl/>
          <w:rPrChange w:id="120" w:author="Eliachar Feig" w:date="2022-04-12T19:54:00Z">
            <w:rPr>
              <w:rtl/>
            </w:rPr>
          </w:rPrChange>
        </w:rPr>
        <w:pPrChange w:id="121" w:author="Eliachar Feig" w:date="2022-04-12T19:54:00Z">
          <w:pPr/>
        </w:pPrChange>
      </w:pPr>
      <w:r w:rsidRPr="002E12A5">
        <w:rPr>
          <w:sz w:val="24"/>
          <w:szCs w:val="24"/>
          <w:rtl/>
          <w:rPrChange w:id="122" w:author="Eliachar Feig" w:date="2022-04-12T19:54:00Z">
            <w:rPr>
              <w:rtl/>
            </w:rPr>
          </w:rPrChange>
        </w:rPr>
        <w:t>האם המשחק היה מובן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29FA796"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1D5651A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1386BF85"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336E1AF9"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20D8B24"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7C9F9EE5" w14:textId="77777777" w:rsidR="008C72A6" w:rsidRDefault="008C72A6">
            <w:pPr>
              <w:jc w:val="center"/>
              <w:rPr>
                <w:b/>
                <w:bCs/>
                <w:sz w:val="24"/>
                <w:szCs w:val="24"/>
                <w:rtl/>
              </w:rPr>
            </w:pPr>
            <w:r>
              <w:rPr>
                <w:b/>
                <w:bCs/>
                <w:sz w:val="24"/>
                <w:szCs w:val="24"/>
                <w:rtl/>
              </w:rPr>
              <w:t>במידה רבה מאוד</w:t>
            </w:r>
          </w:p>
        </w:tc>
      </w:tr>
    </w:tbl>
    <w:p w14:paraId="11ECEAA7" w14:textId="77777777" w:rsidR="008C72A6" w:rsidRDefault="008C72A6" w:rsidP="008C72A6">
      <w:pPr>
        <w:rPr>
          <w:sz w:val="24"/>
          <w:szCs w:val="24"/>
          <w:rtl/>
        </w:rPr>
      </w:pPr>
    </w:p>
    <w:p w14:paraId="48F2D53F" w14:textId="0DE93830" w:rsidR="008C72A6" w:rsidRPr="002E12A5" w:rsidRDefault="008C72A6">
      <w:pPr>
        <w:pStyle w:val="af0"/>
        <w:numPr>
          <w:ilvl w:val="0"/>
          <w:numId w:val="8"/>
        </w:numPr>
        <w:rPr>
          <w:sz w:val="24"/>
          <w:szCs w:val="24"/>
          <w:rtl/>
          <w:rPrChange w:id="123" w:author="Eliachar Feig" w:date="2022-04-12T19:54:00Z">
            <w:rPr>
              <w:rtl/>
            </w:rPr>
          </w:rPrChange>
        </w:rPr>
        <w:pPrChange w:id="124" w:author="Eliachar Feig" w:date="2022-04-12T19:54:00Z">
          <w:pPr/>
        </w:pPrChange>
      </w:pPr>
      <w:r w:rsidRPr="002E12A5">
        <w:rPr>
          <w:sz w:val="24"/>
          <w:szCs w:val="24"/>
          <w:rtl/>
          <w:rPrChange w:id="125" w:author="Eliachar Feig" w:date="2022-04-12T19:54:00Z">
            <w:rPr>
              <w:rtl/>
            </w:rPr>
          </w:rPrChange>
        </w:rPr>
        <w:t>עד כמה ממשק המשחק היה נוח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4FC5EB9A"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6EB9DCA"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3811284C"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0543C441"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13CCA08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2C36DCEB" w14:textId="77777777" w:rsidR="008C72A6" w:rsidRDefault="008C72A6">
            <w:pPr>
              <w:jc w:val="center"/>
              <w:rPr>
                <w:b/>
                <w:bCs/>
                <w:sz w:val="24"/>
                <w:szCs w:val="24"/>
                <w:rtl/>
              </w:rPr>
            </w:pPr>
            <w:r>
              <w:rPr>
                <w:b/>
                <w:bCs/>
                <w:sz w:val="24"/>
                <w:szCs w:val="24"/>
                <w:rtl/>
              </w:rPr>
              <w:t>במידה רבה מאוד</w:t>
            </w:r>
          </w:p>
        </w:tc>
      </w:tr>
    </w:tbl>
    <w:p w14:paraId="76EC50AD" w14:textId="77777777" w:rsidR="008C72A6" w:rsidRDefault="008C72A6" w:rsidP="008C72A6">
      <w:pPr>
        <w:rPr>
          <w:b/>
          <w:bCs/>
          <w:sz w:val="24"/>
          <w:szCs w:val="24"/>
          <w:rtl/>
        </w:rPr>
      </w:pPr>
    </w:p>
    <w:p w14:paraId="62E005F7" w14:textId="1C100A0B" w:rsidR="008C72A6" w:rsidRPr="002E12A5" w:rsidRDefault="008C72A6">
      <w:pPr>
        <w:pStyle w:val="af0"/>
        <w:numPr>
          <w:ilvl w:val="0"/>
          <w:numId w:val="8"/>
        </w:numPr>
        <w:rPr>
          <w:sz w:val="24"/>
          <w:szCs w:val="24"/>
          <w:rtl/>
          <w:rPrChange w:id="126" w:author="Eliachar Feig" w:date="2022-04-12T19:54:00Z">
            <w:rPr>
              <w:rtl/>
            </w:rPr>
          </w:rPrChange>
        </w:rPr>
        <w:pPrChange w:id="127" w:author="Eliachar Feig" w:date="2022-04-12T19:54:00Z">
          <w:pPr/>
        </w:pPrChange>
      </w:pPr>
      <w:r w:rsidRPr="002E12A5">
        <w:rPr>
          <w:sz w:val="24"/>
          <w:szCs w:val="24"/>
          <w:rtl/>
          <w:rPrChange w:id="128" w:author="Eliachar Feig" w:date="2022-04-12T19:54:00Z">
            <w:rPr>
              <w:rtl/>
            </w:rPr>
          </w:rPrChange>
        </w:rPr>
        <w:t>האם תרצה לשחק בו שוב?</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6C8026C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4751BE28"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25F8CDD0"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4FC70C3"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737EDEA0"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652F8EA4" w14:textId="77777777" w:rsidR="008C72A6" w:rsidRDefault="008C72A6">
            <w:pPr>
              <w:jc w:val="center"/>
              <w:rPr>
                <w:b/>
                <w:bCs/>
                <w:sz w:val="24"/>
                <w:szCs w:val="24"/>
                <w:rtl/>
              </w:rPr>
            </w:pPr>
            <w:r>
              <w:rPr>
                <w:b/>
                <w:bCs/>
                <w:sz w:val="24"/>
                <w:szCs w:val="24"/>
                <w:rtl/>
              </w:rPr>
              <w:t>במידה רבה מאוד</w:t>
            </w:r>
          </w:p>
        </w:tc>
      </w:tr>
    </w:tbl>
    <w:p w14:paraId="0B5CB481" w14:textId="77777777" w:rsidR="008C72A6" w:rsidRDefault="008C72A6" w:rsidP="008C72A6">
      <w:pPr>
        <w:rPr>
          <w:sz w:val="24"/>
          <w:szCs w:val="24"/>
          <w:rtl/>
        </w:rPr>
      </w:pPr>
    </w:p>
    <w:p w14:paraId="7E85776D" w14:textId="245350AA" w:rsidR="008C72A6" w:rsidRPr="002E12A5" w:rsidRDefault="008C72A6">
      <w:pPr>
        <w:pStyle w:val="af0"/>
        <w:numPr>
          <w:ilvl w:val="0"/>
          <w:numId w:val="8"/>
        </w:numPr>
        <w:rPr>
          <w:sz w:val="24"/>
          <w:szCs w:val="24"/>
          <w:rtl/>
          <w:rPrChange w:id="129" w:author="Eliachar Feig" w:date="2022-04-12T19:54:00Z">
            <w:rPr>
              <w:rtl/>
            </w:rPr>
          </w:rPrChange>
        </w:rPr>
        <w:pPrChange w:id="130" w:author="Eliachar Feig" w:date="2022-04-12T19:54:00Z">
          <w:pPr/>
        </w:pPrChange>
      </w:pPr>
      <w:r w:rsidRPr="002E12A5">
        <w:rPr>
          <w:sz w:val="24"/>
          <w:szCs w:val="24"/>
          <w:rtl/>
          <w:rPrChange w:id="131" w:author="Eliachar Feig" w:date="2022-04-12T19:54:00Z">
            <w:rPr>
              <w:rtl/>
            </w:rPr>
          </w:rPrChange>
        </w:rPr>
        <w:t>האם היו באגים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DE1E61F"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61438423"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7631102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3456F0D"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9C2194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165033DA" w14:textId="77777777" w:rsidR="008C72A6" w:rsidRDefault="008C72A6">
            <w:pPr>
              <w:jc w:val="center"/>
              <w:rPr>
                <w:b/>
                <w:bCs/>
                <w:sz w:val="24"/>
                <w:szCs w:val="24"/>
                <w:rtl/>
              </w:rPr>
            </w:pPr>
            <w:r>
              <w:rPr>
                <w:b/>
                <w:bCs/>
                <w:sz w:val="24"/>
                <w:szCs w:val="24"/>
                <w:rtl/>
              </w:rPr>
              <w:t>במידה רבה מאוד</w:t>
            </w:r>
          </w:p>
        </w:tc>
      </w:tr>
    </w:tbl>
    <w:p w14:paraId="7E460860" w14:textId="77777777" w:rsidR="008C72A6" w:rsidRDefault="008C72A6" w:rsidP="008C72A6">
      <w:pPr>
        <w:rPr>
          <w:sz w:val="24"/>
          <w:szCs w:val="24"/>
          <w:rtl/>
        </w:rPr>
      </w:pPr>
    </w:p>
    <w:p w14:paraId="5FBC5843" w14:textId="77777777" w:rsidR="008C72A6" w:rsidRDefault="008C72A6" w:rsidP="008C72A6">
      <w:pPr>
        <w:rPr>
          <w:sz w:val="24"/>
          <w:szCs w:val="24"/>
          <w:rtl/>
        </w:rPr>
      </w:pPr>
      <w:r>
        <w:rPr>
          <w:sz w:val="24"/>
          <w:szCs w:val="24"/>
          <w:rtl/>
        </w:rPr>
        <w:t xml:space="preserve"> אם כן, פרט: </w:t>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t>__________________________________________________</w:t>
      </w:r>
    </w:p>
    <w:p w14:paraId="5792F940" w14:textId="77777777" w:rsidR="008C72A6" w:rsidRDefault="008C72A6" w:rsidP="008C72A6">
      <w:pPr>
        <w:rPr>
          <w:sz w:val="24"/>
          <w:szCs w:val="24"/>
          <w:rtl/>
        </w:rPr>
      </w:pPr>
      <w:r>
        <w:rPr>
          <w:sz w:val="24"/>
          <w:szCs w:val="24"/>
          <w:rtl/>
        </w:rPr>
        <w:t>___________________________________________________________</w:t>
      </w:r>
    </w:p>
    <w:p w14:paraId="3C70F034" w14:textId="77777777" w:rsidR="008C72A6" w:rsidRDefault="008C72A6" w:rsidP="008C72A6">
      <w:pPr>
        <w:rPr>
          <w:sz w:val="24"/>
          <w:szCs w:val="24"/>
          <w:rtl/>
        </w:rPr>
      </w:pPr>
      <w:r>
        <w:rPr>
          <w:sz w:val="24"/>
          <w:szCs w:val="24"/>
          <w:rtl/>
        </w:rPr>
        <w:t>___________________________________________________________</w:t>
      </w:r>
    </w:p>
    <w:p w14:paraId="53BBE091" w14:textId="77777777" w:rsidR="008C72A6" w:rsidRDefault="008C72A6" w:rsidP="008C72A6">
      <w:pPr>
        <w:rPr>
          <w:sz w:val="24"/>
          <w:szCs w:val="24"/>
          <w:rtl/>
        </w:rPr>
      </w:pPr>
      <w:r>
        <w:rPr>
          <w:sz w:val="24"/>
          <w:szCs w:val="24"/>
          <w:rtl/>
        </w:rPr>
        <w:t>האם יש לך הערות/נקודות לשיפור?</w:t>
      </w:r>
    </w:p>
    <w:p w14:paraId="69A3072B" w14:textId="77777777" w:rsidR="008C72A6" w:rsidRDefault="008C72A6" w:rsidP="008C72A6">
      <w:pPr>
        <w:rPr>
          <w:sz w:val="24"/>
          <w:szCs w:val="24"/>
          <w:rtl/>
        </w:rPr>
      </w:pPr>
      <w:r>
        <w:rPr>
          <w:sz w:val="24"/>
          <w:szCs w:val="24"/>
          <w:rtl/>
        </w:rPr>
        <w:t>אם כן, פרט: __________________________________________________</w:t>
      </w:r>
    </w:p>
    <w:p w14:paraId="2E56FD6D" w14:textId="77777777" w:rsidR="008C72A6" w:rsidRDefault="008C72A6" w:rsidP="008C72A6">
      <w:pPr>
        <w:rPr>
          <w:sz w:val="24"/>
          <w:szCs w:val="24"/>
          <w:rtl/>
        </w:rPr>
      </w:pPr>
      <w:r>
        <w:rPr>
          <w:sz w:val="24"/>
          <w:szCs w:val="24"/>
          <w:rtl/>
        </w:rPr>
        <w:t>___________________________________________________________</w:t>
      </w:r>
    </w:p>
    <w:p w14:paraId="5A44FB4A" w14:textId="77777777" w:rsidR="008C72A6" w:rsidRDefault="008C72A6" w:rsidP="008C72A6">
      <w:pPr>
        <w:rPr>
          <w:sz w:val="24"/>
          <w:szCs w:val="24"/>
          <w:rtl/>
        </w:rPr>
      </w:pPr>
      <w:r>
        <w:rPr>
          <w:sz w:val="24"/>
          <w:szCs w:val="24"/>
          <w:rtl/>
        </w:rPr>
        <w:t>___________________________________________________________</w:t>
      </w:r>
    </w:p>
    <w:bookmarkEnd w:id="0"/>
    <w:p w14:paraId="535F7EA8" w14:textId="77777777" w:rsidR="00AC4ECD" w:rsidRPr="009D39E3" w:rsidRDefault="00AC4ECD" w:rsidP="009D39E3"/>
    <w:sectPr w:rsidR="00AC4ECD" w:rsidRPr="009D39E3" w:rsidSect="00174F66">
      <w:headerReference w:type="default" r:id="rId19"/>
      <w:footerReference w:type="default" r:id="rId20"/>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oram" w:date="2022-04-06T11:13:00Z" w:initials="Y">
    <w:p w14:paraId="26EBB07B" w14:textId="77777777" w:rsidR="00DB5198" w:rsidRDefault="00DB5198">
      <w:pPr>
        <w:pStyle w:val="aa"/>
        <w:jc w:val="right"/>
      </w:pPr>
      <w:r>
        <w:rPr>
          <w:rStyle w:val="a9"/>
        </w:rPr>
        <w:annotationRef/>
      </w:r>
      <w:r>
        <w:rPr>
          <w:rFonts w:hint="eastAsia"/>
          <w:rtl/>
        </w:rPr>
        <w:t>אל</w:t>
      </w:r>
      <w:r>
        <w:rPr>
          <w:rtl/>
        </w:rPr>
        <w:t xml:space="preserve"> תמחקו את ההערות שלי</w:t>
      </w:r>
    </w:p>
    <w:p w14:paraId="3ADE15FB" w14:textId="77777777" w:rsidR="00DB5198" w:rsidRDefault="00DB5198">
      <w:pPr>
        <w:pStyle w:val="aa"/>
        <w:jc w:val="right"/>
      </w:pPr>
      <w:r>
        <w:rPr>
          <w:rFonts w:hint="eastAsia"/>
          <w:rtl/>
        </w:rPr>
        <w:t>תקנו</w:t>
      </w:r>
      <w:r>
        <w:rPr>
          <w:rtl/>
        </w:rPr>
        <w:t xml:space="preserve"> על פי ההערות במסמך עצמו, </w:t>
      </w:r>
    </w:p>
    <w:p w14:paraId="74FE19F8" w14:textId="77777777" w:rsidR="00DB5198" w:rsidRDefault="00DB5198" w:rsidP="002A31CF">
      <w:pPr>
        <w:pStyle w:val="aa"/>
        <w:jc w:val="right"/>
      </w:pPr>
      <w:r>
        <w:rPr>
          <w:rFonts w:hint="eastAsia"/>
          <w:rtl/>
        </w:rPr>
        <w:t>ואם</w:t>
      </w:r>
      <w:r>
        <w:rPr>
          <w:rtl/>
        </w:rPr>
        <w:t xml:space="preserve"> יש צורך הסבירו בתשובה להערה (</w:t>
      </w:r>
      <w:r>
        <w:t>Reply</w:t>
      </w:r>
      <w:r>
        <w:rPr>
          <w:rtl/>
        </w:rPr>
        <w:t>)</w:t>
      </w:r>
    </w:p>
  </w:comment>
  <w:comment w:id="108" w:author="Yoram" w:date="2022-04-12T19:09:00Z" w:initials="Y">
    <w:p w14:paraId="16BBFC8E" w14:textId="77777777" w:rsidR="00E80602" w:rsidRDefault="00EF3976">
      <w:pPr>
        <w:pStyle w:val="aa"/>
        <w:jc w:val="right"/>
      </w:pPr>
      <w:r>
        <w:rPr>
          <w:rStyle w:val="a9"/>
        </w:rPr>
        <w:annotationRef/>
      </w:r>
      <w:r w:rsidR="00E80602">
        <w:rPr>
          <w:rFonts w:hint="eastAsia"/>
          <w:rtl/>
        </w:rPr>
        <w:t>נדמה</w:t>
      </w:r>
      <w:r w:rsidR="00E80602">
        <w:rPr>
          <w:rtl/>
        </w:rPr>
        <w:t xml:space="preserve"> לי שכלל האצבע אומר לקחת 5 משתמשים. 2 נראה לי מעט מדי אבל החליט על כך בעצמכם.</w:t>
      </w:r>
    </w:p>
    <w:p w14:paraId="44D4A0BA" w14:textId="77777777" w:rsidR="00E80602" w:rsidRDefault="00E80602">
      <w:pPr>
        <w:pStyle w:val="aa"/>
        <w:jc w:val="right"/>
      </w:pPr>
    </w:p>
    <w:p w14:paraId="2C26C631" w14:textId="77777777" w:rsidR="00E80602" w:rsidRDefault="00E80602" w:rsidP="009D28C1">
      <w:pPr>
        <w:pStyle w:val="aa"/>
        <w:jc w:val="right"/>
      </w:pPr>
      <w:r>
        <w:rPr>
          <w:rFonts w:hint="eastAsia"/>
          <w:rtl/>
        </w:rPr>
        <w:t>בהמשך</w:t>
      </w:r>
      <w:r>
        <w:rPr>
          <w:rtl/>
        </w:rPr>
        <w:t xml:space="preserve"> אתם כותבים שהמשחק מיועד ל2-4 שחקנים זה מול זה, כך שסביר לקחת לפחות 4.</w:t>
      </w:r>
    </w:p>
  </w:comment>
  <w:comment w:id="114" w:author="Yoram" w:date="2022-04-12T19:18:00Z" w:initials="Y">
    <w:p w14:paraId="07768715" w14:textId="77777777" w:rsidR="00B83B85" w:rsidRDefault="00B83B85" w:rsidP="008B702D">
      <w:pPr>
        <w:pStyle w:val="aa"/>
        <w:jc w:val="right"/>
      </w:pPr>
      <w:r>
        <w:rPr>
          <w:rStyle w:val="a9"/>
        </w:rPr>
        <w:annotationRef/>
      </w:r>
      <w:r>
        <w:rPr>
          <w:rFonts w:hint="eastAsia"/>
          <w:rtl/>
        </w:rPr>
        <w:t>כדאי</w:t>
      </w:r>
      <w:r>
        <w:rPr>
          <w:rtl/>
        </w:rPr>
        <w:t xml:space="preserve"> להוסיף מספרי שאלות. יהיה לכם קל יותר לתעד ולנתח כך את התוצאות.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E19F8" w15:done="0"/>
  <w15:commentEx w15:paraId="2C26C631" w15:done="0"/>
  <w15:commentEx w15:paraId="07768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F455" w16cex:dateUtc="2022-04-06T08:13:00Z"/>
  <w16cex:commentExtensible w16cex:durableId="26004CE4" w16cex:dateUtc="2022-04-12T16:09:00Z"/>
  <w16cex:commentExtensible w16cex:durableId="26004F1D" w16cex:dateUtc="2022-04-12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E19F8" w16cid:durableId="25F7F455"/>
  <w16cid:commentId w16cid:paraId="2C26C631" w16cid:durableId="26004CE4"/>
  <w16cid:commentId w16cid:paraId="07768715" w16cid:durableId="26004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6FF8" w14:textId="77777777" w:rsidR="0098127B" w:rsidRDefault="0098127B" w:rsidP="009D39E3">
      <w:pPr>
        <w:spacing w:after="0" w:line="240" w:lineRule="auto"/>
      </w:pPr>
      <w:r>
        <w:separator/>
      </w:r>
    </w:p>
  </w:endnote>
  <w:endnote w:type="continuationSeparator" w:id="0">
    <w:p w14:paraId="3C326C90" w14:textId="77777777" w:rsidR="0098127B" w:rsidRDefault="0098127B"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CE5799B"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9A76" w14:textId="77777777" w:rsidR="0098127B" w:rsidRDefault="0098127B" w:rsidP="009D39E3">
      <w:pPr>
        <w:spacing w:after="0" w:line="240" w:lineRule="auto"/>
      </w:pPr>
      <w:r>
        <w:separator/>
      </w:r>
    </w:p>
  </w:footnote>
  <w:footnote w:type="continuationSeparator" w:id="0">
    <w:p w14:paraId="2631BDAE" w14:textId="77777777" w:rsidR="0098127B" w:rsidRDefault="0098127B" w:rsidP="009D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9266535"/>
      <w:docPartObj>
        <w:docPartGallery w:val="Page Numbers (Top of Page)"/>
        <w:docPartUnique/>
      </w:docPartObj>
    </w:sdtPr>
    <w:sdtEndPr/>
    <w:sdtContent>
      <w:p w14:paraId="32B8A860" w14:textId="2933AB6C" w:rsidR="006D6D49" w:rsidRDefault="006D6D49">
        <w:pPr>
          <w:pStyle w:val="a3"/>
          <w:jc w:val="right"/>
        </w:pPr>
        <w:r>
          <w:fldChar w:fldCharType="begin"/>
        </w:r>
        <w:r>
          <w:instrText>PAGE   \* MERGEFORMAT</w:instrText>
        </w:r>
        <w:r>
          <w:fldChar w:fldCharType="separate"/>
        </w:r>
        <w:r>
          <w:rPr>
            <w:rtl/>
            <w:lang w:val="he-IL"/>
          </w:rPr>
          <w:t>2</w:t>
        </w:r>
        <w:r>
          <w:fldChar w:fldCharType="end"/>
        </w:r>
      </w:p>
    </w:sdtContent>
  </w:sdt>
  <w:p w14:paraId="6D39C52F" w14:textId="77777777" w:rsidR="006D6D49" w:rsidRDefault="006D6D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2265"/>
    <w:multiLevelType w:val="hybridMultilevel"/>
    <w:tmpl w:val="7E0ABF14"/>
    <w:lvl w:ilvl="0" w:tplc="8E9C5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74328"/>
    <w:multiLevelType w:val="hybridMultilevel"/>
    <w:tmpl w:val="318AD5BA"/>
    <w:lvl w:ilvl="0" w:tplc="F4A2AE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8116E"/>
    <w:multiLevelType w:val="hybridMultilevel"/>
    <w:tmpl w:val="FAF8B782"/>
    <w:lvl w:ilvl="0" w:tplc="422C1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11239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5232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3897093">
    <w:abstractNumId w:val="4"/>
  </w:num>
  <w:num w:numId="4" w16cid:durableId="1169053626">
    <w:abstractNumId w:val="2"/>
  </w:num>
  <w:num w:numId="5" w16cid:durableId="1944876837">
    <w:abstractNumId w:val="1"/>
  </w:num>
  <w:num w:numId="6" w16cid:durableId="690304246">
    <w:abstractNumId w:val="5"/>
  </w:num>
  <w:num w:numId="7" w16cid:durableId="943002138">
    <w:abstractNumId w:val="6"/>
  </w:num>
  <w:num w:numId="8" w16cid:durableId="2033747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ram">
    <w15:presenceInfo w15:providerId="None" w15:userId="Yoram"/>
  </w15:person>
  <w15:person w15:author="Eliachar Feig">
    <w15:presenceInfo w15:providerId="Windows Live" w15:userId="48cd05e3b6986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27DDD"/>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04AF"/>
    <w:rsid w:val="00232DEA"/>
    <w:rsid w:val="0023562E"/>
    <w:rsid w:val="00264037"/>
    <w:rsid w:val="00290B33"/>
    <w:rsid w:val="00292389"/>
    <w:rsid w:val="002A40F5"/>
    <w:rsid w:val="002A70FC"/>
    <w:rsid w:val="002B6992"/>
    <w:rsid w:val="002C0A6A"/>
    <w:rsid w:val="002C3498"/>
    <w:rsid w:val="002C6F5B"/>
    <w:rsid w:val="002E12A5"/>
    <w:rsid w:val="002E48EA"/>
    <w:rsid w:val="002E6EE1"/>
    <w:rsid w:val="002E7EE2"/>
    <w:rsid w:val="002F6DF1"/>
    <w:rsid w:val="003357F8"/>
    <w:rsid w:val="00383164"/>
    <w:rsid w:val="00386EB1"/>
    <w:rsid w:val="003B0D0F"/>
    <w:rsid w:val="003B4F54"/>
    <w:rsid w:val="003C450B"/>
    <w:rsid w:val="003D5CA9"/>
    <w:rsid w:val="003D7E65"/>
    <w:rsid w:val="003F07F5"/>
    <w:rsid w:val="004064C0"/>
    <w:rsid w:val="00413897"/>
    <w:rsid w:val="00471ADD"/>
    <w:rsid w:val="004C5486"/>
    <w:rsid w:val="004C5C8E"/>
    <w:rsid w:val="004D39CB"/>
    <w:rsid w:val="004D54BB"/>
    <w:rsid w:val="004D7E6E"/>
    <w:rsid w:val="004F6659"/>
    <w:rsid w:val="00507855"/>
    <w:rsid w:val="00557178"/>
    <w:rsid w:val="0058235D"/>
    <w:rsid w:val="00584241"/>
    <w:rsid w:val="00591A40"/>
    <w:rsid w:val="005B3A78"/>
    <w:rsid w:val="005C5B32"/>
    <w:rsid w:val="005F3708"/>
    <w:rsid w:val="00601713"/>
    <w:rsid w:val="00632DF2"/>
    <w:rsid w:val="00633188"/>
    <w:rsid w:val="00634C9D"/>
    <w:rsid w:val="00660D03"/>
    <w:rsid w:val="006612FE"/>
    <w:rsid w:val="006924FB"/>
    <w:rsid w:val="006B7218"/>
    <w:rsid w:val="006C160B"/>
    <w:rsid w:val="006D0784"/>
    <w:rsid w:val="006D1ED4"/>
    <w:rsid w:val="006D3CE3"/>
    <w:rsid w:val="006D6ADC"/>
    <w:rsid w:val="006D6D49"/>
    <w:rsid w:val="006E2F76"/>
    <w:rsid w:val="006F53B8"/>
    <w:rsid w:val="006F6EF4"/>
    <w:rsid w:val="006F7B15"/>
    <w:rsid w:val="00715F1B"/>
    <w:rsid w:val="00721A9F"/>
    <w:rsid w:val="00722C96"/>
    <w:rsid w:val="007338B9"/>
    <w:rsid w:val="00751D49"/>
    <w:rsid w:val="00767D9C"/>
    <w:rsid w:val="007A50C2"/>
    <w:rsid w:val="007B0CBC"/>
    <w:rsid w:val="007B1B64"/>
    <w:rsid w:val="007B5131"/>
    <w:rsid w:val="007C58CC"/>
    <w:rsid w:val="007C702F"/>
    <w:rsid w:val="007D0C87"/>
    <w:rsid w:val="007D1166"/>
    <w:rsid w:val="007D7B99"/>
    <w:rsid w:val="0081295A"/>
    <w:rsid w:val="00821CBC"/>
    <w:rsid w:val="008344AF"/>
    <w:rsid w:val="0084175A"/>
    <w:rsid w:val="0088002B"/>
    <w:rsid w:val="00883C3D"/>
    <w:rsid w:val="00896637"/>
    <w:rsid w:val="008C5082"/>
    <w:rsid w:val="008C72A6"/>
    <w:rsid w:val="008D0C2E"/>
    <w:rsid w:val="008D141D"/>
    <w:rsid w:val="008D1C18"/>
    <w:rsid w:val="008E0FE8"/>
    <w:rsid w:val="008F5D2C"/>
    <w:rsid w:val="0090319C"/>
    <w:rsid w:val="00904A32"/>
    <w:rsid w:val="0092379D"/>
    <w:rsid w:val="0092451C"/>
    <w:rsid w:val="00924907"/>
    <w:rsid w:val="009500A9"/>
    <w:rsid w:val="00955112"/>
    <w:rsid w:val="0098055C"/>
    <w:rsid w:val="00980831"/>
    <w:rsid w:val="0098127B"/>
    <w:rsid w:val="009B2C57"/>
    <w:rsid w:val="009B583A"/>
    <w:rsid w:val="009B5CA3"/>
    <w:rsid w:val="009C36B4"/>
    <w:rsid w:val="009D205C"/>
    <w:rsid w:val="009D39E3"/>
    <w:rsid w:val="00A0345A"/>
    <w:rsid w:val="00A42213"/>
    <w:rsid w:val="00A43BF6"/>
    <w:rsid w:val="00A43DBA"/>
    <w:rsid w:val="00A523F3"/>
    <w:rsid w:val="00A66E1F"/>
    <w:rsid w:val="00A765F9"/>
    <w:rsid w:val="00A77746"/>
    <w:rsid w:val="00A93FC2"/>
    <w:rsid w:val="00AB60BF"/>
    <w:rsid w:val="00AC4ECD"/>
    <w:rsid w:val="00AC755B"/>
    <w:rsid w:val="00AE5066"/>
    <w:rsid w:val="00AF04F4"/>
    <w:rsid w:val="00AF125A"/>
    <w:rsid w:val="00B00B48"/>
    <w:rsid w:val="00B12FFE"/>
    <w:rsid w:val="00B65984"/>
    <w:rsid w:val="00B83B85"/>
    <w:rsid w:val="00B910EE"/>
    <w:rsid w:val="00B930C9"/>
    <w:rsid w:val="00B9720B"/>
    <w:rsid w:val="00BB0543"/>
    <w:rsid w:val="00BD2F83"/>
    <w:rsid w:val="00BD6029"/>
    <w:rsid w:val="00BE023D"/>
    <w:rsid w:val="00BE34C9"/>
    <w:rsid w:val="00BE5524"/>
    <w:rsid w:val="00BE748E"/>
    <w:rsid w:val="00C16876"/>
    <w:rsid w:val="00C32111"/>
    <w:rsid w:val="00C359A0"/>
    <w:rsid w:val="00C4011A"/>
    <w:rsid w:val="00C47468"/>
    <w:rsid w:val="00CB2C37"/>
    <w:rsid w:val="00CE05CD"/>
    <w:rsid w:val="00CF4C5D"/>
    <w:rsid w:val="00D10DC2"/>
    <w:rsid w:val="00D11382"/>
    <w:rsid w:val="00D14EDA"/>
    <w:rsid w:val="00D33504"/>
    <w:rsid w:val="00D3429A"/>
    <w:rsid w:val="00D42CDE"/>
    <w:rsid w:val="00D700E3"/>
    <w:rsid w:val="00D80A56"/>
    <w:rsid w:val="00D850B4"/>
    <w:rsid w:val="00DB5198"/>
    <w:rsid w:val="00DC1FD0"/>
    <w:rsid w:val="00DF39FE"/>
    <w:rsid w:val="00E06BA9"/>
    <w:rsid w:val="00E13A11"/>
    <w:rsid w:val="00E37F37"/>
    <w:rsid w:val="00E476B7"/>
    <w:rsid w:val="00E53EAF"/>
    <w:rsid w:val="00E80602"/>
    <w:rsid w:val="00E91105"/>
    <w:rsid w:val="00EB3AF5"/>
    <w:rsid w:val="00EB58E2"/>
    <w:rsid w:val="00EC0A69"/>
    <w:rsid w:val="00EE4D55"/>
    <w:rsid w:val="00EE5436"/>
    <w:rsid w:val="00EF3976"/>
    <w:rsid w:val="00F04FEE"/>
    <w:rsid w:val="00F07403"/>
    <w:rsid w:val="00F45B63"/>
    <w:rsid w:val="00F51801"/>
    <w:rsid w:val="00F62BBC"/>
    <w:rsid w:val="00F86398"/>
    <w:rsid w:val="00F97CAD"/>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unhideWhenUsed/>
    <w:rsid w:val="002C6F5B"/>
    <w:pPr>
      <w:spacing w:line="240" w:lineRule="auto"/>
    </w:pPr>
    <w:rPr>
      <w:sz w:val="20"/>
      <w:szCs w:val="20"/>
    </w:rPr>
  </w:style>
  <w:style w:type="character" w:customStyle="1" w:styleId="ab">
    <w:name w:val="טקסט הערה תו"/>
    <w:basedOn w:val="a0"/>
    <w:link w:val="aa"/>
    <w:uiPriority w:val="99"/>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59454">
      <w:bodyDiv w:val="1"/>
      <w:marLeft w:val="0"/>
      <w:marRight w:val="0"/>
      <w:marTop w:val="0"/>
      <w:marBottom w:val="0"/>
      <w:divBdr>
        <w:top w:val="none" w:sz="0" w:space="0" w:color="auto"/>
        <w:left w:val="none" w:sz="0" w:space="0" w:color="auto"/>
        <w:bottom w:val="none" w:sz="0" w:space="0" w:color="auto"/>
        <w:right w:val="none" w:sz="0" w:space="0" w:color="auto"/>
      </w:divBdr>
    </w:div>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shimpolak@gmail.com" TargetMode="Externa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feig15@gmail.com"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38:56.511"/>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1:01.297"/>
    </inkml:context>
    <inkml:brush xml:id="br0">
      <inkml:brushProperty name="width" value="0.025" units="cm"/>
      <inkml:brushProperty name="height" value="0.025" units="cm"/>
    </inkml:brush>
  </inkml:definitions>
  <inkml:trace contextRef="#ctx0" brushRef="#br0">883 1376 24575,'7'10'0,"8"10"0,0 0 0,2-1 0,35 32 0,-52-51 0,-7-10 0,-405-571 0,315 425 0,-146-319 0,224 429 0,1-1 0,-14-64 0,30 102 0,0 0 0,1 0 0,0 0 0,1-10 0,4 6 0,-4 13 0,0 0 0,1-1 0,-1 1 0,0 0 0,0 0 0,1 0 0,-1 0 0,0-1 0,0 1 0,1 0 0,-1 0 0,0 0 0,1 0 0,-1 0 0,0 0 0,1 0 0,-1 0 0,0 0 0,0 0 0,1 0 0,-1 0 0,0 0 0,1 0 0,-1 0 0,0 0 0,1 1 0,-1-1 0,0 0 0,0 0 0,1 0 0,-1 0 0,0 1 0,1-1 0,4 5 0,0 0 0,0 1 0,0-1 0,-1 1 0,0 0 0,0 1 0,3 6 0,52 112 0,-16-9 0,55 238 0,-25 133 0,-61-301 0,-12-149 0,-1-1 0,-12 66 0,12-94 0,-1 1 0,0 0 0,-1-1 0,0 1 0,0-1 0,-1 0 0,0 0 0,-1 0 0,1-1 0,-2 1 0,-5 6 0,9-12 0,0 0 0,-1 0 0,1 0 0,-1 0 0,1-1 0,-1 1 0,0-1 0,1 0 0,-1 1 0,0-1 0,0-1 0,0 1 0,-6 1 0,5-2 0,0 0 0,0-1 0,0 1 0,0-1 0,0 1 0,0-1 0,1-1 0,-1 1 0,0 0 0,0-1 0,1 0 0,-6-3 0,-2-3 0,0 0 0,1 0 0,0-1 0,0-1 0,1 1 0,0-2 0,1 1 0,-11-19 0,1-2 0,2 0 0,-14-38 0,14 27 0,2 0 0,2-1 0,-10-72 0,18 88 0,2 0 0,1 0 0,1-1 0,1 1 0,2 0 0,1 0 0,8-31 0,-10 49 0,2-1 0,-1 1 0,1 0 0,0 0 0,1 1 0,0-1 0,0 1 0,1 0 0,8-9 0,-11 15 0,-1-1 0,1 1 0,-1 0 0,1 0 0,0 0 0,0 0 0,0 0 0,0 0 0,0 1 0,0 0 0,1-1 0,-1 1 0,0 1 0,1-1 0,-1 0 0,1 1 0,-1-1 0,0 1 0,1 0 0,-1 0 0,1 1 0,-1-1 0,1 1 0,-1-1 0,0 1 0,1 0 0,-1 1 0,0-1 0,4 2 0,2 2 0,0 1 0,0 0 0,-1 1 0,1 0 0,-1 0 0,-1 1 0,1 0 0,8 12 0,2 7 0,24 45 0,-10-6 0,-3 1 0,-4 2 0,-2 0 0,-3 1 0,-4 1 0,-2 1 0,5 91 0,-16-119 0,-2 0 0,-2 0 0,-11 75 0,9-101 0,-1-1 0,0 0 0,-2 0 0,0 0 0,0 0 0,-2-1 0,0 0 0,-1 0 0,0-1 0,-1-1 0,-24 27 0,28-35 0,0 0 0,-1-1 0,0 0 0,0 0 0,0 0 0,0-1 0,-1 0 0,0-1 0,0 0 0,0 0 0,0 0 0,0-1 0,-1-1 0,1 1 0,-1-1 0,1-1 0,-1 1 0,1-1 0,-1-1 0,0 0 0,1 0 0,0-1 0,-1 1 0,1-2 0,0 1 0,0-1 0,0-1 0,0 0 0,1 0 0,-1 0 0,1-1 0,0 0 0,0 0 0,1-1 0,0 1 0,0-2 0,0 1 0,1-1 0,-1 1 0,2-2 0,-1 1 0,1 0 0,-5-13 0,5 5 0,-5-29 0,7 28 0,1 13 0,0 5 0,-47 237 0,13-87 0,-17 145 0,51-292 0,0 0 0,1 0 0,0 0 0,-1 0 0,2-1 0,0 10 0,0-13 0,-1 0 0,0 0 0,0 0 0,1-1 0,-1 1 0,1 0 0,-1 0 0,0-1 0,1 1 0,0 0 0,-1 0 0,1-1 0,-1 1 0,1-1 0,0 1 0,-1-1 0,1 1 0,1 0 0,0 0 0,-1-1 0,0 0 0,1 0 0,-1 0 0,1 1 0,-1-1 0,0 0 0,1-1 0,-1 1 0,1 0 0,-1 0 0,0-1 0,1 1 0,-1-1 0,3 0 0,13-8 0,-1 0 0,0-1 0,0 0 0,-1-2 0,14-12 0,-25 20 0,236-219-274,-9-20-279,-174 181 415,-19 22 37,429-455 115,19 24-1565,-399 393-4037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2:30.593"/>
    </inkml:context>
    <inkml:brush xml:id="br0">
      <inkml:brushProperty name="width" value="0.025" units="cm"/>
      <inkml:brushProperty name="height" value="0.025" units="cm"/>
      <inkml:brushProperty name="color" value="#004F8B"/>
    </inkml:brush>
  </inkml:definitions>
  <inkml:trace contextRef="#ctx0" brushRef="#br0">3510 565 24575,'-9'21'0,"1"-11"0,1-1 0,-1 0 0,0-1 0,-1 0 0,0 0 0,0 0 0,-1-1 0,0-1 0,0 0 0,-1 0 0,-21 8 0,23-11 0,1-1 0,-1 0 0,1 0 0,-1-1 0,0 0 0,0-1 0,0 0 0,1 0 0,-1-1 0,0 0 0,0 0 0,1-1 0,-1 0 0,1-1 0,-1 0 0,-13-7 0,4 0 0,1-1 0,0 0 0,1-1 0,0-1 0,1-1 0,1 0 0,-20-25 0,18 18 0,2 1 0,0-2 0,1 0 0,2-1 0,-16-39 0,26 56 0,0 0 0,0 0 0,0 0 0,1 0 0,-1 0 0,1 0 0,1 0 0,-1 0 0,1 0 0,0 0 0,1 1 0,-1-1 0,1 0 0,0 1 0,1-1 0,-1 1 0,6-9 0,6-7 0,0 0 0,31-33 0,-42 51 0,24-27 0,43-37 0,-60 59 0,1-1 0,0 1 0,0 1 0,1 0 0,0 0 0,0 2 0,26-10 0,-34 14 0,-1 1 0,0-1 0,1 0 0,-1 1 0,0 0 0,1 0 0,-1 0 0,1 0 0,-1 0 0,0 1 0,1-1 0,-1 1 0,0 0 0,0 0 0,1 0 0,-1 0 0,5 4 0,-5-3 0,0 1 0,0 0 0,0 0 0,0 0 0,0 0 0,0 0 0,-1 0 0,0 1 0,0 0 0,0-1 0,0 1 0,2 6 0,0 2 0,-1 0 0,-1 1 0,0-1 0,-1 0 0,0 1 0,-1-1 0,0 1 0,-3 20 0,-1-15-80,0 0 0,-1 0-1,-1 0 1,-1-1 0,0 0-1,-1 0 1,-1-1 0,-1 0-1,0-1 1,-1 0 0,-1 0 0,0-1-1,-1-1 1,0 0 0,-1 0-1,-27 17 1,16-15-6746</inkml:trace>
  <inkml:trace contextRef="#ctx0" brushRef="#br0" timeOffset="1212.9">2816 230 24575,'0'0'0,"0"0"0,11 23 0,4 11 0,-3 2 0,0-1 0,-3 1 0,-1 1 0,6 71 0,-13-107 0,-1 0 0,0 0 0,0 0 0,0 0 0,0 0 0,0 0 0,0 0 0,0 0 0,-1-1 0,1 1 0,0 0 0,0 0 0,-1 0 0,1 0 0,0 0 0,-1-1 0,1 1 0,-1 0 0,1 0 0,-2 0 0,2 0 0,-1-1 0,0 0 0,1 0 0,-1 0 0,0 0 0,1 0 0,-1 1 0,1-1 0,-1 0 0,0-1 0,1 1 0,-1 0 0,0 0 0,1 0 0,-1 0 0,0 0 0,1-1 0,-1 1 0,1 0 0,-1 0 0,0-1 0,-6-4 0,0 0 0,1 0 0,-10-10 0,10 10 0,-49-50 0,2-2 0,-77-108 0,126 159 0,-7-9 0,7 16 0,3 10 0,10 156 337,0-20-2039,-9-132-5124</inkml:trace>
  <inkml:trace contextRef="#ctx0" brushRef="#br0" timeOffset="62269.25">2666 620 24575,'-1'3'0,"-1"0"0,1 0 0,-1 0 0,0 0 0,0-1 0,0 1 0,0-1 0,0 1 0,0-1 0,-1 0 0,1 0 0,-1 0 0,-4 3 0,-1 2 0,-18 16 0,-1-1 0,0-1 0,-2-1 0,-40 21 0,60-36 0,-1-1 0,1-1 0,-1 0 0,0 0 0,0-1 0,0 0 0,-1-1 0,-12 0 0,16-1 0,-1-1 0,1 1 0,-1-2 0,1 1 0,-1-1 0,1-1 0,0 1 0,0-1 0,0 0 0,0-1 0,0 0 0,-8-6 0,3 0 0,1 0 0,0-1 0,0 0 0,1-1 0,1 0 0,0 0 0,0-1 0,2 0 0,-1-1 0,2 0 0,0 0 0,0 0 0,2-1 0,0 0 0,0 0 0,1 0 0,1 0 0,0-27 0,1 28 0,1 1 0,1-1 0,0 0 0,1 1 0,1-1 0,0 1 0,1 0 0,0 0 0,1 0 0,0 0 0,1 1 0,0 0 0,1 0 0,1 1 0,0 0 0,0 0 0,1 0 0,0 1 0,1 1 0,0 0 0,14-10 0,-20 17 0,1-1 0,-1 1 0,0 1 0,0-1 0,1 0 0,-1 1 0,1 0 0,0 0 0,-1 1 0,1-1 0,-1 1 0,1 0 0,0 0 0,-1 0 0,7 2 0,-9-2 0,1 1 0,-1-1 0,0 1 0,0 0 0,0 0 0,0 0 0,0 0 0,-1 0 0,1 0 0,0 0 0,0 1 0,-1-1 0,1 1 0,-1-1 0,1 1 0,-1-1 0,0 1 0,1 0 0,-1 0 0,0 0 0,0 0 0,0 0 0,-1 0 0,1 0 0,0 0 0,-1 0 0,1 0 0,-1 0 0,0 0 0,0 1 0,0-1 0,0 0 0,0 0 0,0 0 0,-1 3 0,-3 12-341,0-1 0,-1 1-1,-12 28 1,-6 6-6485</inkml:trace>
  <inkml:trace contextRef="#ctx0" brushRef="#br0" timeOffset="64022.8">2028 254 24575,'0'0'0,"0"0"0,0 0 0,0 0 0,0 0 0,0 3 0,1 9 0,2 17 0,2 19 0,0 13 0,-1 7 0,-1-2 0,-1-6 0,-1-15-8191</inkml:trace>
  <inkml:trace contextRef="#ctx0" brushRef="#br0" timeOffset="64468.88">1823 38 24575,'0'0'0,"0"1"0,1 9 0,2 22 0,5 43 0,5 64 0,10 70 0,11 60-2367,0-15-3457</inkml:trace>
  <inkml:trace contextRef="#ctx0" brushRef="#br0" timeOffset="65859.7">915 652 24575,'0'0'0,"0"0"0,-10-18 0,2-3 0,1-1 0,1 0 0,0 0 0,2-1 0,1 1 0,0-1 0,2 0 0,1 0 0,0 0 0,2 1 0,0-1 0,2 0 0,1 1 0,0 0 0,2 0 0,0 0 0,17-32 0,-20 46 0,1 1 0,0-1 0,0 1 0,0 0 0,1 0 0,0 1 0,1 0 0,-1 0 0,1 0 0,1 1 0,-1 0 0,0 0 0,1 1 0,10-4 0,-11 5 0,1 1 0,0 0 0,0 0 0,0 1 0,0 0 0,0 0 0,0 1 0,0 0 0,0 1 0,0 0 0,0 0 0,0 0 0,0 1 0,0 0 0,13 6 0,-8-1 0,1 0 0,-1 1 0,0 0 0,-1 1 0,0 1 0,0 0 0,-1 0 0,0 1 0,-1 0 0,0 1 0,-1 1 0,0-1 0,-1 1 0,-1 0 0,0 1 0,-1 0 0,0 0 0,-1 1 0,0-1 0,-2 1 0,3 19 0,-3-19 0,-1 0 0,-1 0 0,0 0 0,-2 0 0,1 0 0,-2 0 0,0 0 0,-1 0 0,0 0 0,-1-1 0,-1 1 0,0-1 0,-1 0 0,0-1 0,-1 1 0,-1-1 0,0-1 0,-1 0 0,0 0 0,-1 0 0,-18 16 0,8-12 0,0-2 0,-1 0 0,0-2 0,-1 0 0,0-2 0,-1 0 0,0-1 0,0-1 0,-1-2 0,0 0 0,-1-1 0,1-2 0,-39 1 0,61-4 0,0 0 0,1 1 0,-1-2 0,0 1 0,1 0 0,-1 0 0,1 0 0,-1-1 0,0 1 0,1-1 0,-1 1 0,1-1 0,-1 0 0,1 1 0,-1-1 0,1 0 0,0 0 0,-1 0 0,1 0 0,0 0 0,0 0 0,-1-1 0,1 1 0,0 0 0,0-1 0,1 1 0,-1 0 0,0-1 0,0 1 0,1-1 0,-2-2 0,2 0 0,0 1 0,0 0 0,0 0 0,1 0 0,-1 0 0,1 0 0,0-1 0,0 1 0,0 0 0,0 1 0,0-1 0,1 0 0,-1 0 0,1 0 0,3-3 0,9-12-1365,1 4-5461</inkml:trace>
  <inkml:trace contextRef="#ctx0" brushRef="#br0" timeOffset="66281">664 341 24575,'0'0'0,"1"4"0,3 12 0,6 19 0,7 22 0,7 23 0,4 16 0,-1-3 0,-6-17-8191</inkml:trace>
  <inkml:trace contextRef="#ctx0" brushRef="#br0" timeOffset="66913.57">465 685 24575,'0'2'0,"0"1"0,0 0 0,0 0 0,0 0 0,0-1 0,0 1 0,1 0 0,0 0 0,0 3 0,1 1 0,44 187 0,-23-108 0,-25-95 0,1 1 0,0-1 0,1 0 0,1-15 0,0-3 0,1-45 0,17-123 0,-12 154 0,3 1 0,0 1 0,3 0 0,27-59 0,-9 40-682,39-56-1,-23 47-6143</inkml:trace>
  <inkml:trace contextRef="#ctx0" brushRef="#br0" timeOffset="67990">1 654 24575,'0'0'0,"22"-12"0,10-11 86,0 1-1,2 2 0,60-26 1,-82 41-135,0 1 0,0 1 0,0 0 1,0 1-1,0 1 0,21-1 0,-24 2-75,0 1 0,-1 0 0,1 0 0,-1 1 0,0 0 0,0 1-1,0 0 1,0 0 0,0 1 0,13 7 0,6 9-6702</inkml:trace>
  <inkml:trace contextRef="#ctx0" brushRef="#br0" timeOffset="68351.89">262 693 24575,'0'0'0,"1"4"0,6 18 0,10 35 0,11 47 0,15 59 0,-1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1793</Words>
  <Characters>8968</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63</cp:revision>
  <cp:lastPrinted>2020-03-10T14:58:00Z</cp:lastPrinted>
  <dcterms:created xsi:type="dcterms:W3CDTF">2020-03-11T13:57:00Z</dcterms:created>
  <dcterms:modified xsi:type="dcterms:W3CDTF">2022-04-12T17:04:00Z</dcterms:modified>
</cp:coreProperties>
</file>